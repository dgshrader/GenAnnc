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1E1D7" w14:textId="2E3C50B4" w:rsidR="00F21076" w:rsidRPr="00901C37" w:rsidRDefault="00A97B3D" w:rsidP="00901C37">
      <w:pPr>
        <w:pStyle w:val="Title"/>
      </w:pPr>
      <w:del w:id="2" w:author="Joshua Hamilton" w:date="2015-10-01T11:37:00Z">
        <w:r w:rsidRPr="00901C37" w:rsidDel="00901C37">
          <w:delText>Short</w:delText>
        </w:r>
        <w:r w:rsidR="00560C9D" w:rsidRPr="00901C37" w:rsidDel="00901C37">
          <w:delText xml:space="preserve"> </w:delText>
        </w:r>
      </w:del>
      <w:del w:id="3" w:author="Joshua Hamilton" w:date="2015-09-29T12:44:00Z">
        <w:r w:rsidR="00560C9D" w:rsidRPr="00901C37" w:rsidDel="009B085A">
          <w:delText xml:space="preserve">Genome </w:delText>
        </w:r>
      </w:del>
      <w:del w:id="4" w:author="Joshua Hamilton" w:date="2015-10-01T11:37:00Z">
        <w:r w:rsidR="00560C9D" w:rsidRPr="00901C37" w:rsidDel="00901C37">
          <w:delText>Reports</w:delText>
        </w:r>
      </w:del>
      <w:ins w:id="5" w:author="Joshua Hamilton" w:date="2015-10-01T11:37:00Z">
        <w:r w:rsidR="00901C37" w:rsidRPr="00901C37">
          <w:t xml:space="preserve">Draft Genome Sequences of Freshwater </w:t>
        </w:r>
        <w:proofErr w:type="spellStart"/>
        <w:r w:rsidR="00901C37" w:rsidRPr="00901C37">
          <w:rPr>
            <w:i/>
            <w:rPrChange w:id="6" w:author="Joshua Hamilton" w:date="2015-10-01T11:37:00Z">
              <w:rPr>
                <w:i/>
                <w:sz w:val="22"/>
                <w:szCs w:val="22"/>
              </w:rPr>
            </w:rPrChange>
          </w:rPr>
          <w:t>Methylophilaceae</w:t>
        </w:r>
      </w:ins>
      <w:proofErr w:type="spellEnd"/>
    </w:p>
    <w:p w14:paraId="2F01D8B0" w14:textId="77777777" w:rsidR="00374EBD" w:rsidRPr="00374EBD" w:rsidRDefault="00374EBD" w:rsidP="00450637">
      <w:pPr>
        <w:pStyle w:val="Heading1"/>
      </w:pPr>
      <w:r w:rsidRPr="00374EBD">
        <w:t>Authors</w:t>
      </w:r>
    </w:p>
    <w:p w14:paraId="74E29AC5" w14:textId="5E3632FF" w:rsidR="00374EBD" w:rsidRDefault="00374EBD" w:rsidP="00196C3D">
      <w:pPr>
        <w:pStyle w:val="Paragraph"/>
      </w:pPr>
      <w:del w:id="7" w:author="Joshua Hamilton" w:date="2015-10-01T11:37:00Z">
        <w:r w:rsidRPr="002E060E" w:rsidDel="00901C37">
          <w:delText>Authors should include each person who contributed to the generation, analysis and interpretation of</w:delText>
        </w:r>
        <w:r w:rsidRPr="00374EBD" w:rsidDel="00901C37">
          <w:delText xml:space="preserve"> the data that is being reported. Full author names should be as: (surname(s), middle initial(s), family name), using proper capitalization. </w:delText>
        </w:r>
        <w:r w:rsidR="00450637" w:rsidDel="00901C37">
          <w:delText>F</w:delText>
        </w:r>
        <w:r w:rsidR="00450637" w:rsidRPr="00374EBD" w:rsidDel="00901C37">
          <w:delText>or an example of a properly formatted autho</w:delText>
        </w:r>
        <w:r w:rsidR="00D85703" w:rsidDel="00901C37">
          <w:delText xml:space="preserve">r and institutional information </w:delText>
        </w:r>
        <w:r w:rsidR="00450637" w:rsidDel="00901C37">
          <w:delText>s</w:delText>
        </w:r>
        <w:r w:rsidRPr="00374EBD" w:rsidDel="00901C37">
          <w:delText xml:space="preserve">ee </w:delText>
        </w:r>
        <w:r w:rsidR="00E31FDF" w:rsidDel="00901C37">
          <w:fldChar w:fldCharType="begin"/>
        </w:r>
        <w:r w:rsidR="00E31FDF" w:rsidDel="00901C37">
          <w:delInstrText xml:space="preserve"> HYPERLINK "http://www.standardsingenomics.com/content/9/1/2" </w:delInstrText>
        </w:r>
        <w:r w:rsidR="00E31FDF" w:rsidDel="00901C37">
          <w:fldChar w:fldCharType="separate"/>
        </w:r>
        <w:r w:rsidR="004B4467" w:rsidDel="00901C37">
          <w:rPr>
            <w:rStyle w:val="Hyperlink"/>
          </w:rPr>
          <w:delText>http://www.standardsingenomics.com/content/9/1/2</w:delText>
        </w:r>
        <w:r w:rsidR="00E31FDF" w:rsidDel="00901C37">
          <w:rPr>
            <w:rStyle w:val="Hyperlink"/>
          </w:rPr>
          <w:fldChar w:fldCharType="end"/>
        </w:r>
        <w:r w:rsidR="00D85703" w:rsidDel="00901C37">
          <w:delText>.</w:delText>
        </w:r>
        <w:r w:rsidR="00934CC7" w:rsidDel="00901C37">
          <w:delText xml:space="preserve"> (Format Authors)</w:delText>
        </w:r>
      </w:del>
      <w:ins w:id="8" w:author="Joshua Hamilton" w:date="2015-10-01T11:37:00Z">
        <w:r w:rsidR="00901C37">
          <w:t>Joshua J. Hamilton</w:t>
        </w:r>
      </w:ins>
      <w:ins w:id="9" w:author="Joshua Hamilton" w:date="2015-10-01T11:38:00Z">
        <w:r w:rsidR="00901C37" w:rsidRPr="00901C37">
          <w:rPr>
            <w:vertAlign w:val="superscript"/>
            <w:rPrChange w:id="10" w:author="Joshua Hamilton" w:date="2015-10-01T11:38:00Z">
              <w:rPr/>
            </w:rPrChange>
          </w:rPr>
          <w:t>1</w:t>
        </w:r>
      </w:ins>
      <w:ins w:id="11" w:author="Joshua Hamilton" w:date="2015-10-01T11:37:00Z">
        <w:r w:rsidR="00901C37">
          <w:t>, Sarah L. R. Stevens</w:t>
        </w:r>
      </w:ins>
      <w:ins w:id="12" w:author="Joshua Hamilton" w:date="2015-10-01T11:38:00Z">
        <w:r w:rsidR="00901C37" w:rsidRPr="00901C37">
          <w:rPr>
            <w:vertAlign w:val="superscript"/>
            <w:rPrChange w:id="13" w:author="Joshua Hamilton" w:date="2015-10-01T11:38:00Z">
              <w:rPr/>
            </w:rPrChange>
          </w:rPr>
          <w:t>1</w:t>
        </w:r>
      </w:ins>
      <w:ins w:id="14" w:author="Joshua Hamilton" w:date="2015-10-01T11:37:00Z">
        <w:r w:rsidR="00901C37">
          <w:t xml:space="preserve">, JGI </w:t>
        </w:r>
      </w:ins>
      <w:ins w:id="15" w:author="Joshua Hamilton" w:date="2015-10-01T11:38:00Z">
        <w:r w:rsidR="00901C37">
          <w:t>Personnel</w:t>
        </w:r>
        <w:r w:rsidR="00901C37" w:rsidRPr="00901C37">
          <w:rPr>
            <w:vertAlign w:val="superscript"/>
            <w:rPrChange w:id="16" w:author="Joshua Hamilton" w:date="2015-10-01T11:38:00Z">
              <w:rPr/>
            </w:rPrChange>
          </w:rPr>
          <w:t>2</w:t>
        </w:r>
      </w:ins>
      <w:ins w:id="17" w:author="Joshua Hamilton" w:date="2015-10-01T11:37:00Z">
        <w:r w:rsidR="00901C37">
          <w:t>, Katherine D. McMahon</w:t>
        </w:r>
      </w:ins>
      <w:ins w:id="18" w:author="Joshua Hamilton" w:date="2015-10-01T11:38:00Z">
        <w:r w:rsidR="00901C37" w:rsidRPr="00901C37">
          <w:rPr>
            <w:vertAlign w:val="superscript"/>
            <w:rPrChange w:id="19" w:author="Joshua Hamilton" w:date="2015-10-01T11:38:00Z">
              <w:rPr/>
            </w:rPrChange>
          </w:rPr>
          <w:t>1,3</w:t>
        </w:r>
        <w:r w:rsidR="00901C37">
          <w:rPr>
            <w:vertAlign w:val="superscript"/>
          </w:rPr>
          <w:t>*</w:t>
        </w:r>
      </w:ins>
    </w:p>
    <w:p w14:paraId="345878AB" w14:textId="77777777" w:rsidR="00374EBD" w:rsidRPr="00374EBD" w:rsidRDefault="00374EBD" w:rsidP="0045374B">
      <w:pPr>
        <w:pStyle w:val="Heading1"/>
      </w:pPr>
      <w:r w:rsidRPr="00374EBD">
        <w:t>Institutional Affiliation</w:t>
      </w:r>
      <w:r w:rsidR="00934CC7">
        <w:t xml:space="preserve"> </w:t>
      </w:r>
    </w:p>
    <w:p w14:paraId="411A10C3" w14:textId="3BA09A6A" w:rsidR="00374EBD" w:rsidRDefault="00374EBD" w:rsidP="00196C3D">
      <w:pPr>
        <w:pStyle w:val="Paragraph"/>
        <w:rPr>
          <w:ins w:id="20" w:author="Joshua Hamilton" w:date="2015-10-01T11:38:00Z"/>
        </w:rPr>
      </w:pPr>
      <w:del w:id="21" w:author="Joshua Hamilton" w:date="2015-10-01T11:38:00Z">
        <w:r w:rsidRPr="00374EBD" w:rsidDel="00901C37">
          <w:delText>The institutional affiliation(s) of each author should be identified with a superscripted number in the order of first appearance in the author list. Author affiliations should be numbered, using Vancouver style.</w:delText>
        </w:r>
        <w:r w:rsidR="00934CC7" w:rsidDel="00901C37">
          <w:delText xml:space="preserve"> (Format Affiliation)</w:delText>
        </w:r>
      </w:del>
      <w:ins w:id="22" w:author="Joshua Hamilton" w:date="2015-10-01T11:38:00Z">
        <w:r w:rsidR="00901C37">
          <w:t>1</w:t>
        </w:r>
      </w:ins>
      <w:ins w:id="23" w:author="Joshua Hamilton" w:date="2015-10-01T11:39:00Z">
        <w:r w:rsidR="00901C37">
          <w:t xml:space="preserve"> Department of Bacteriology, University of Wisconsin-Madison</w:t>
        </w:r>
      </w:ins>
      <w:ins w:id="24" w:author="Joshua Hamilton" w:date="2015-10-01T11:40:00Z">
        <w:r w:rsidR="00E7281C">
          <w:t>, Madison, WI</w:t>
        </w:r>
      </w:ins>
    </w:p>
    <w:p w14:paraId="41BC73C2" w14:textId="6E2925EB" w:rsidR="00901C37" w:rsidRDefault="00901C37" w:rsidP="00196C3D">
      <w:pPr>
        <w:pStyle w:val="Paragraph"/>
        <w:rPr>
          <w:ins w:id="25" w:author="Joshua Hamilton" w:date="2015-10-01T11:38:00Z"/>
        </w:rPr>
      </w:pPr>
      <w:ins w:id="26" w:author="Joshua Hamilton" w:date="2015-10-01T11:38:00Z">
        <w:r>
          <w:t>2</w:t>
        </w:r>
      </w:ins>
      <w:ins w:id="27" w:author="Joshua Hamilton" w:date="2015-10-01T11:40:00Z">
        <w:r>
          <w:t xml:space="preserve"> Department of Energy Joint Genome Institute</w:t>
        </w:r>
        <w:r w:rsidR="00E7281C">
          <w:t>, Walnut Creek, CA</w:t>
        </w:r>
      </w:ins>
    </w:p>
    <w:p w14:paraId="064EDB61" w14:textId="0D8D4B73" w:rsidR="00901C37" w:rsidRDefault="00901C37" w:rsidP="00901C37">
      <w:pPr>
        <w:pStyle w:val="Paragraph"/>
        <w:rPr>
          <w:ins w:id="28" w:author="Joshua Hamilton" w:date="2015-10-01T11:39:00Z"/>
        </w:rPr>
      </w:pPr>
      <w:ins w:id="29" w:author="Joshua Hamilton" w:date="2015-10-01T11:39:00Z">
        <w:r>
          <w:t>3 Department of Civil and Environmental Engineering, University of Wisconsin-Madison</w:t>
        </w:r>
      </w:ins>
      <w:ins w:id="30" w:author="Joshua Hamilton" w:date="2015-10-01T11:40:00Z">
        <w:r w:rsidR="00E7281C">
          <w:t>, Madison, WI</w:t>
        </w:r>
      </w:ins>
    </w:p>
    <w:p w14:paraId="3DAED6CC" w14:textId="6331BDE5" w:rsidR="00901C37" w:rsidRPr="00374EBD" w:rsidDel="00901C37" w:rsidRDefault="00901C37" w:rsidP="00196C3D">
      <w:pPr>
        <w:pStyle w:val="Paragraph"/>
        <w:rPr>
          <w:del w:id="31" w:author="Joshua Hamilton" w:date="2015-10-01T11:39:00Z"/>
        </w:rPr>
      </w:pPr>
    </w:p>
    <w:p w14:paraId="2001DE1C" w14:textId="77777777" w:rsidR="00374EBD" w:rsidRPr="00374EBD" w:rsidRDefault="00374EBD" w:rsidP="0045374B">
      <w:pPr>
        <w:pStyle w:val="Heading1"/>
      </w:pPr>
      <w:r w:rsidRPr="00374EBD">
        <w:t>Corresponding author</w:t>
      </w:r>
    </w:p>
    <w:p w14:paraId="02B2A6C7" w14:textId="567920CC" w:rsidR="00374EBD" w:rsidRPr="00374EBD" w:rsidRDefault="00901C37" w:rsidP="00196C3D">
      <w:pPr>
        <w:pStyle w:val="Paragraph"/>
      </w:pPr>
      <w:ins w:id="32" w:author="Joshua Hamilton" w:date="2015-10-01T11:38:00Z">
        <w:r>
          <w:t xml:space="preserve">Corresponding author: </w:t>
        </w:r>
      </w:ins>
      <w:ins w:id="33" w:author="Joshua Hamilton" w:date="2015-10-01T11:39:00Z">
        <w:r>
          <w:t xml:space="preserve">Katherine D. McMahon, </w:t>
        </w:r>
        <w:r w:rsidRPr="00901C37">
          <w:t>trina.mcmahon@wisc.edu</w:t>
        </w:r>
        <w:r w:rsidRPr="00901C37" w:rsidDel="00901C37">
          <w:rPr>
            <w:rFonts w:eastAsiaTheme="minorEastAsia"/>
          </w:rPr>
          <w:t xml:space="preserve"> </w:t>
        </w:r>
      </w:ins>
      <w:del w:id="34" w:author="Joshua Hamilton" w:date="2015-10-01T11:39:00Z">
        <w:r w:rsidR="00374EBD" w:rsidRPr="007773B3" w:rsidDel="00901C37">
          <w:rPr>
            <w:rFonts w:eastAsiaTheme="minorEastAsia"/>
          </w:rPr>
          <w:delText>The author responsible for the submission and coordination of communication with the editorial office</w:delText>
        </w:r>
        <w:r w:rsidR="00374EBD" w:rsidRPr="00374EBD" w:rsidDel="00901C37">
          <w:delText xml:space="preserve"> during peer-review and with readers post-publication should be identified along with their institutional email address. The editorial office will deal with only one corresponding author on a given manuscript.</w:delText>
        </w:r>
        <w:r w:rsidR="00934CC7" w:rsidDel="00901C37">
          <w:delText xml:space="preserve"> </w:delText>
        </w:r>
      </w:del>
    </w:p>
    <w:p w14:paraId="1AB4C22A" w14:textId="77777777" w:rsidR="00F21076" w:rsidRDefault="00F21076" w:rsidP="00457A73">
      <w:pPr>
        <w:pStyle w:val="Heading1"/>
      </w:pPr>
      <w:r w:rsidRPr="00457A73">
        <w:t>Abstract</w:t>
      </w:r>
      <w:r w:rsidR="00934CC7">
        <w:t xml:space="preserve"> (H</w:t>
      </w:r>
      <w:r w:rsidR="004D30D0">
        <w:t>eading 1)</w:t>
      </w:r>
    </w:p>
    <w:p w14:paraId="23897CA2" w14:textId="77777777" w:rsidR="009176BA" w:rsidRPr="009176BA" w:rsidRDefault="009176BA" w:rsidP="00196C3D">
      <w:pPr>
        <w:pStyle w:val="Paragraph"/>
      </w:pPr>
      <w:r>
        <w:t>Authors should provide a concise, non-redundant and meaningful abstract that describes the nature of the article. It should summarize the rationale, the objectives and the findings of the re</w:t>
      </w:r>
      <w:r w:rsidR="000849BE">
        <w:t>port and provide key details (e</w:t>
      </w:r>
      <w:r w:rsidR="002E3E73">
        <w:t>.g.,</w:t>
      </w:r>
      <w:r>
        <w:t xml:space="preserve">  relevant INSDC identifiers, culture collection identifiers, other project metadata that is accessible in standardized form).</w:t>
      </w:r>
      <w:r w:rsidR="00934CC7">
        <w:t xml:space="preserve"> </w:t>
      </w:r>
    </w:p>
    <w:p w14:paraId="6C7F263F" w14:textId="77777777" w:rsidR="00F21076" w:rsidRDefault="00F21076" w:rsidP="00457A73">
      <w:pPr>
        <w:pStyle w:val="Heading1"/>
      </w:pPr>
      <w:r w:rsidRPr="00457A73">
        <w:t>Keywords</w:t>
      </w:r>
      <w:r w:rsidR="009176BA">
        <w:t>:</w:t>
      </w:r>
      <w:r w:rsidR="004D30D0" w:rsidRPr="004D30D0">
        <w:t xml:space="preserve"> </w:t>
      </w:r>
      <w:r w:rsidR="007773B3">
        <w:t>(H</w:t>
      </w:r>
      <w:r w:rsidR="004D30D0">
        <w:t>eading 1)</w:t>
      </w:r>
    </w:p>
    <w:p w14:paraId="64EB1F18" w14:textId="77777777" w:rsidR="009176BA" w:rsidRPr="009176BA" w:rsidRDefault="009176BA" w:rsidP="00196C3D">
      <w:pPr>
        <w:pStyle w:val="Paragraph"/>
      </w:pPr>
      <w:r w:rsidRPr="00D85703">
        <w:rPr>
          <w:rFonts w:eastAsiaTheme="minorEastAsia"/>
        </w:rPr>
        <w:t>Authors should include five to seven descriptive keywords. These may include the article type, the</w:t>
      </w:r>
      <w:r>
        <w:t xml:space="preserve"> name(s) of the organism(s) sequenced, the next higher taxonomic rank, the sampling site and other significant details about the nature of the study.</w:t>
      </w:r>
      <w:r w:rsidR="00934CC7">
        <w:t xml:space="preserve"> (Format Ke</w:t>
      </w:r>
      <w:r w:rsidR="007773B3">
        <w:t>y</w:t>
      </w:r>
      <w:r w:rsidR="00934CC7">
        <w:t>words)</w:t>
      </w:r>
    </w:p>
    <w:p w14:paraId="2B14BE40" w14:textId="77777777" w:rsidR="00F21076" w:rsidRDefault="00F21076" w:rsidP="00457A73">
      <w:pPr>
        <w:pStyle w:val="Heading1"/>
      </w:pPr>
      <w:r w:rsidRPr="00457A73">
        <w:t>Abbreviations</w:t>
      </w:r>
      <w:r w:rsidR="009176BA">
        <w:t>:</w:t>
      </w:r>
      <w:r w:rsidR="005F0C4E">
        <w:t xml:space="preserve"> (optional)</w:t>
      </w:r>
      <w:r w:rsidR="00934CC7">
        <w:t xml:space="preserve"> (H</w:t>
      </w:r>
      <w:r w:rsidR="004D30D0">
        <w:t>eading 1)</w:t>
      </w:r>
    </w:p>
    <w:p w14:paraId="55D3719E" w14:textId="77777777" w:rsidR="009176BA" w:rsidRPr="009176BA" w:rsidRDefault="004C1A00" w:rsidP="00196C3D">
      <w:pPr>
        <w:pStyle w:val="Paragraph"/>
      </w:pPr>
      <w:r>
        <w:t>Authors should include any non-standard abbreviations that are used throughout the article. Do not include well-known abbreviations (e.g., NCBI, EMBL, DNA, RNA) and do not use non-standard abbreviations for organism names. Species and subspecies names must be fully spelled out on first use as binomials (genus name and species epithet) or trinomials (genus name, specie</w:t>
      </w:r>
      <w:r w:rsidR="004D30D0">
        <w:t>s</w:t>
      </w:r>
      <w:r>
        <w:t xml:space="preserve"> epithet subsp. </w:t>
      </w:r>
      <w:proofErr w:type="spellStart"/>
      <w:r>
        <w:t>subspecific</w:t>
      </w:r>
      <w:proofErr w:type="spellEnd"/>
      <w:r>
        <w:t xml:space="preserve"> epithet). Following first usage, the genus name may be abbreviated by using the first letter of the genus name, followed by a period and the epithets. </w:t>
      </w:r>
    </w:p>
    <w:p w14:paraId="2BBAA878" w14:textId="77777777" w:rsidR="00F21076" w:rsidRDefault="00F21076" w:rsidP="00457A73">
      <w:pPr>
        <w:pStyle w:val="Heading1"/>
      </w:pPr>
      <w:del w:id="35" w:author="Joshua Hamilton" w:date="2015-09-29T12:44:00Z">
        <w:r w:rsidRPr="00457A73" w:rsidDel="009B085A">
          <w:delText>Introduction</w:delText>
        </w:r>
        <w:r w:rsidR="00934CC7" w:rsidDel="009B085A">
          <w:delText xml:space="preserve"> </w:delText>
        </w:r>
      </w:del>
      <w:ins w:id="36" w:author="Joshua Hamilton" w:date="2015-09-29T12:44:00Z">
        <w:r w:rsidR="009B085A">
          <w:t xml:space="preserve">Rationale </w:t>
        </w:r>
      </w:ins>
      <w:r w:rsidR="00934CC7">
        <w:t>(Heading 1</w:t>
      </w:r>
      <w:r w:rsidR="004D30D0">
        <w:t>)</w:t>
      </w:r>
    </w:p>
    <w:p w14:paraId="742485BD" w14:textId="5A5E3B67" w:rsidR="001B611C" w:rsidRDefault="001B611C" w:rsidP="001B611C">
      <w:pPr>
        <w:pStyle w:val="Paragraph"/>
        <w:rPr>
          <w:ins w:id="37" w:author="Joshua Hamilton" w:date="2015-10-01T10:08:00Z"/>
        </w:rPr>
      </w:pPr>
      <w:ins w:id="38" w:author="Joshua Hamilton" w:date="2015-10-01T10:08:00Z">
        <w:r>
          <w:t xml:space="preserve">The </w:t>
        </w:r>
        <w:proofErr w:type="spellStart"/>
        <w:r w:rsidRPr="00143992">
          <w:rPr>
            <w:i/>
          </w:rPr>
          <w:t>Betaproteobacteria</w:t>
        </w:r>
        <w:proofErr w:type="spellEnd"/>
        <w:r>
          <w:t xml:space="preserve"> are often the numerically dominant group in freshwater lakes </w:t>
        </w:r>
      </w:ins>
      <w:ins w:id="39" w:author="Joshua Hamilton" w:date="2015-10-01T10:09:00Z">
        <w:r>
          <w:fldChar w:fldCharType="begin" w:fldLock="1"/>
        </w:r>
      </w:ins>
      <w:r>
        <w:instrText>ADDIN CSL_CITATION { "citationItems" : [ { "id" : "ITEM-1", "itemData" : { "ISSN" : "0099-2240", "PMID" : "11055963", "abstract" : "In a search for cosmopolitan phylogenetic clusters of freshwater bacteria, we recovered a total of 190 full and partial 16S ribosomal DNA (rDNA) sequences from three different lakes (Lake Gossenk\u00f6llesee, Austria; Lake Fuchskuhle, Germany; and Lake Baikal, Russia). The phylogenetic comparison with the currently available rDNA data set showed that our sequences fall into 16 clusters, which otherwise include bacterial rDNA sequences of primarily freshwater and soil, but not marine, origin. Six of the clusters were affiliated with the alpha, four were affiliated with the beta, and one was affiliated with the gamma subclass of the Proteobacteria; four were affiliated with the Cytophaga-Flavobacterium-Bacteroides group; and one was affiliated with the class Actinobacteria (formerly known as the high-G+C gram-positive bacteria). The latter cluster (hgcI) is monophyletic and so far includes only sequences directly retrieved from aquatic environments. Fluorescence in situ hybridization (FISH) with probes specific for the hgcI cluster showed abundances of up to 1.7 x 10(5) cells ml(-1) in Lake Gossenk\u00f6llesee, with strong seasonal fluctuations, and high abundances in the two other lakes investigated. Cell size measurements revealed that Actinobacteria in Lake Gossenk\u00f6llesee can account for up to 63% of the bacterioplankton biomass. A combination of phylogenetic analysis and FISH was used to reveal 16 globally distributed sequence clusters and to confirm the broad distribution, abundance, and high biomass of members of the class Actinobacteria in freshwater ecosystems.", "author" : [ { "dropping-particle" : "", "family" : "Gl\u00f6ckner", "given" : "Frank Oliver", "non-dropping-particle" : "", "parse-names" : false, "suffix" : "" }, { "dropping-particle" : "", "family" : "Zaichikov", "given" : "Evgeny", "non-dropping-particle" : "", "parse-names" : false, "suffix" : "" }, { "dropping-particle" : "", "family" : "Belkova", "given" : "Natalia", "non-dropping-particle" : "", "parse-names" : false, "suffix" : "" }, { "dropping-particle" : "", "family" : "Denissova", "given" : "Ludmilla", "non-dropping-particle" : "", "parse-names" : false, "suffix" : "" }, { "dropping-particle" : "", "family" : "Pernthaler", "given" : "Jakob", "non-dropping-particle" : "", "parse-names" : false, "suffix" : "" }, { "dropping-particle" : "", "family" : "Pernthaler", "given" : "Annelie", "non-dropping-particle" : "", "parse-names" : false, "suffix" : "" }, { "dropping-particle" : "", "family" : "Amann", "given" : "Rudolf I", "non-dropping-particle" : "", "parse-names" : false, "suffix" : "" } ], "container-title" : "Applied and Environmental Microbiology", "id" : "ITEM-1", "issue" : "11", "issued" : { "date-parts" : [ [ "2000", "11" ] ] }, "page" : "5053-5065", "title" : "Comparative 16S rRNA analysis of lake bacterioplankton reveals globally distributed phylogenetic clusters including an abundant group of actinobacteria.", "type" : "article-journal", "volume" : "66" }, "uris" : [ "http://www.mendeley.com/documents/?uuid=72beda68-2c17-44fb-83cf-ad96f40a638b" ] } ], "mendeley" : { "formattedCitation" : "[1]", "plainTextFormattedCitation" : "[1]", "previouslyFormattedCitation" : "[1]" }, "properties" : { "noteIndex" : 0 }, "schema" : "https://github.com/citation-style-language/schema/raw/master/csl-citation.json" }</w:instrText>
      </w:r>
      <w:r>
        <w:fldChar w:fldCharType="separate"/>
      </w:r>
      <w:r w:rsidRPr="001B611C">
        <w:rPr>
          <w:noProof/>
        </w:rPr>
        <w:t>[1]</w:t>
      </w:r>
      <w:ins w:id="40" w:author="Joshua Hamilton" w:date="2015-10-01T10:09:00Z">
        <w:r>
          <w:fldChar w:fldCharType="end"/>
        </w:r>
      </w:ins>
      <w:ins w:id="41" w:author="Joshua Hamilton" w:date="2015-10-01T10:08:00Z">
        <w:r>
          <w:t xml:space="preserve">. Freshwater </w:t>
        </w:r>
        <w:proofErr w:type="spellStart"/>
        <w:r w:rsidRPr="00143992">
          <w:rPr>
            <w:i/>
          </w:rPr>
          <w:t>Betaproteobacteria</w:t>
        </w:r>
        <w:proofErr w:type="spellEnd"/>
        <w:r>
          <w:t xml:space="preserve"> have been classified into seven broad monophyletic lineages based on 16s </w:t>
        </w:r>
        <w:proofErr w:type="spellStart"/>
        <w:r>
          <w:t>rRNA</w:t>
        </w:r>
        <w:proofErr w:type="spellEnd"/>
        <w:r>
          <w:t xml:space="preserve"> gene </w:t>
        </w:r>
        <w:r>
          <w:lastRenderedPageBreak/>
          <w:t>sequences</w:t>
        </w:r>
      </w:ins>
      <w:ins w:id="42" w:author="Joshua Hamilton" w:date="2015-10-01T10:09:00Z">
        <w:r>
          <w:t xml:space="preserve"> </w:t>
        </w:r>
        <w:r>
          <w:fldChar w:fldCharType="begin" w:fldLock="1"/>
        </w:r>
      </w:ins>
      <w:r>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"page" : "14-49", "title" : "A guide to the natural history of freshwater lake bacteria.", "type" : "article-journal", "volume" : "75" }, "uris" : [ "http://www.mendeley.com/documents/?uuid=d44730a6-97f1-426f-b72c-c860b48f4ec2" ] } ], "mendeley" : { "formattedCitation" : "[2]", "plainTextFormattedCitation" : "[2]", "previouslyFormattedCitation" : "[2]" }, "properties" : { "noteIndex" : 0 }, "schema" : "https://github.com/citation-style-language/schema/raw/master/csl-citation.json" }</w:instrText>
      </w:r>
      <w:r>
        <w:fldChar w:fldCharType="separate"/>
      </w:r>
      <w:r w:rsidRPr="001B611C">
        <w:rPr>
          <w:noProof/>
        </w:rPr>
        <w:t>[2]</w:t>
      </w:r>
      <w:ins w:id="43" w:author="Joshua Hamilton" w:date="2015-10-01T10:09:00Z">
        <w:r>
          <w:fldChar w:fldCharType="end"/>
        </w:r>
      </w:ins>
      <w:ins w:id="44" w:author="Joshua Hamilton" w:date="2015-10-01T10:08:00Z">
        <w:r>
          <w:t xml:space="preserve">, one of which exclusively contains freshwater members of the family </w:t>
        </w:r>
        <w:proofErr w:type="spellStart"/>
        <w:r w:rsidRPr="00143992">
          <w:rPr>
            <w:i/>
          </w:rPr>
          <w:t>Methylophilaceae</w:t>
        </w:r>
      </w:ins>
      <w:proofErr w:type="spellEnd"/>
      <w:ins w:id="45" w:author="Joshua Hamilton" w:date="2015-10-01T10:10:00Z">
        <w:r>
          <w:rPr>
            <w:i/>
          </w:rPr>
          <w:t xml:space="preserve"> </w:t>
        </w:r>
        <w:r>
          <w:fldChar w:fldCharType="begin" w:fldLock="1"/>
        </w:r>
      </w:ins>
      <w:r>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"page" : "14-49", "title" : "A guide to the natural history of freshwater lake bacteria.", "type" : "article-journal", "volume" : "75" }, "uris" : [ "http://www.mendeley.com/documents/?uuid=d44730a6-97f1-426f-b72c-c860b48f4ec2" ] } ], "mendeley" : { "formattedCitation" : "[2]", "plainTextFormattedCitation" : "[2]", "previouslyFormattedCitation" : "[2]" }, "properties" : { "noteIndex" : 0 }, "schema" : "https://github.com/citation-style-language/schema/raw/master/csl-citation.json" }</w:instrText>
      </w:r>
      <w:r>
        <w:fldChar w:fldCharType="separate"/>
      </w:r>
      <w:r w:rsidRPr="001B611C">
        <w:rPr>
          <w:noProof/>
        </w:rPr>
        <w:t>[2]</w:t>
      </w:r>
      <w:ins w:id="46" w:author="Joshua Hamilton" w:date="2015-10-01T10:10:00Z">
        <w:r>
          <w:fldChar w:fldCharType="end"/>
        </w:r>
      </w:ins>
      <w:ins w:id="47" w:author="Joshua Hamilton" w:date="2015-10-01T10:08:00Z">
        <w:r>
          <w:t xml:space="preserve">. Freshwater 16s </w:t>
        </w:r>
        <w:proofErr w:type="spellStart"/>
        <w:r>
          <w:t>rRNA</w:t>
        </w:r>
        <w:proofErr w:type="spellEnd"/>
        <w:r>
          <w:t xml:space="preserve"> gene sequences within the </w:t>
        </w:r>
        <w:proofErr w:type="spellStart"/>
        <w:r w:rsidRPr="00143992">
          <w:rPr>
            <w:i/>
          </w:rPr>
          <w:t>Methylophilaceae</w:t>
        </w:r>
        <w:proofErr w:type="spellEnd"/>
        <w:r>
          <w:t xml:space="preserve"> fall into two clusters </w:t>
        </w:r>
      </w:ins>
      <w:ins w:id="48" w:author="Joshua Hamilton" w:date="2015-10-01T10:10:00Z">
        <w:r>
          <w:fldChar w:fldCharType="begin" w:fldLock="1"/>
        </w:r>
      </w:ins>
      <w:r>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"page" : "14-49", "title" : "A guide to the natural history of freshwater lake bacteria.", "type" : "article-journal", "volume" : "75" }, "uris" : [ "http://www.mendeley.com/documents/?uuid=d44730a6-97f1-426f-b72c-c860b48f4ec2" ] } ], "mendeley" : { "formattedCitation" : "[2]", "plainTextFormattedCitation" : "[2]", "previouslyFormattedCitation" : "[2]" }, "properties" : { "noteIndex" : 0 }, "schema" : "https://github.com/citation-style-language/schema/raw/master/csl-citation.json" }</w:instrText>
      </w:r>
      <w:ins w:id="49" w:author="Joshua Hamilton" w:date="2015-10-01T10:10:00Z">
        <w:r>
          <w:fldChar w:fldCharType="separate"/>
        </w:r>
        <w:r w:rsidRPr="001B611C">
          <w:rPr>
            <w:noProof/>
          </w:rPr>
          <w:t>[2]</w:t>
        </w:r>
        <w:r>
          <w:fldChar w:fldCharType="end"/>
        </w:r>
      </w:ins>
      <w:ins w:id="50" w:author="Joshua Hamilton" w:date="2015-10-01T10:08:00Z">
        <w:r>
          <w:t>, known as LD28 and PRD01a0</w:t>
        </w:r>
      </w:ins>
      <w:ins w:id="51" w:author="Joshua Hamilton" w:date="2015-10-01T10:11:00Z">
        <w:r>
          <w:t>1</w:t>
        </w:r>
      </w:ins>
      <w:ins w:id="52" w:author="Joshua Hamilton" w:date="2015-10-01T10:08:00Z">
        <w:r>
          <w:t xml:space="preserve">1 </w:t>
        </w:r>
      </w:ins>
      <w:ins w:id="53" w:author="Joshua Hamilton" w:date="2015-10-01T10:16:00Z">
        <w:r>
          <w:fldChar w:fldCharType="begin" w:fldLock="1"/>
        </w:r>
      </w:ins>
      <w:r w:rsidR="00427048">
        <w:instrText>ADDIN CSL_CITATION { "citationItems" : [ { "id" : "ITEM-1", "itemData" : { "DOI" : "10.3354/ame028141", "ISSN" : "0948-3055", "abstract" : "In order to identify patterns in bacterial community composition in freshwater habitats, we analyzed the available database of 16S rDNA sequences from freshwater plankton, including 24 new sequences from Parker River (Massachusetts, USA), 42 from Lake Soyang (South Korea) and 148 from Lake IJssel (The Netherlands). At this point, combined diversity studies using random cloning have deposited 689 bacterial and 75 plastid 16S rDNA sequences from the water column of rivers and lakes in North America, Europe and Asia. Systematic comparisons with the global database showed that the majority of the bacterial sequences were most closely related to other freshwater clones or isolates, while relatively few were closest to sequences recovered from soils or marine habitats. This habitat-specific clustering suggests that the clustered 16S rDNA sequences represent species or groups of species that are indigenous to freshwater. We have discerned 34 phylogenetic clusters of closely related sequences that are either restricted to freshwater or dominated by freshwater sequences. Of these clusters, 23 contained no cultivated organisms. These putative freshwater clusters were found among the alpha-, beta- and gamma-Proteobacteria, the Cytophaga-Flavobacterium-Bacteroides group, the Cyanobacteria, the Actinobacteria, the Verrucomicrobia, the green non-sulfur bacteria and candidate division OP10. This study shows that rivers and lakes have a specific planktonic bacterial community distinct from bacteria in neighboring environments such as soil and sediments. It also points out that these planktonic bacteria are distributed in diverse freshwater ecosystems around the world.", "author" : [ { "dropping-particle" : "", "family" : "Zwart", "given" : "Gabriel", "non-dropping-particle" : "", "parse-names" : false, "suffix" : "" }, { "dropping-particle" : "", "family" : "Crump", "given" : "Byron C", "non-dropping-particle" : "", "parse-names" : false, "suffix" : "" }, { "dropping-particle" : "", "family" : "Kamst-Van Agterveld", "given" : "Miranda P", "non-dropping-particle" : "", "parse-names" : false, "suffix" : "" }, { "dropping-particle" : "", "family" : "Hagen", "given" : "Ferry", "non-dropping-particle" : "", "parse-names" : false, "suffix" : "" }, { "dropping-particle" : "", "family" : "Han", "given" : "Suk-Kyun", "non-dropping-particle" : "", "parse-names" : false, "suffix" : "" } ], "container-title" : "Aquatic Microbial Ecology", "id" : "ITEM-1", "issue" : "2", "issued" : { "date-parts" : [ [ "2002" ] ] }, "page" : "141-155", "title" : "Typical freshwater bacteria: an analysis of available 16S rRNA gene sequences from plankton of lakes and rivers", "type" : "article-journal", "volume" : "28" }, "uris" : [ "http://www.mendeley.com/documents/?uuid=98635715-9bcd-4eed-97a5-798a934325a1" ] } ], "mendeley" : { "formattedCitation" : "[3]", "plainTextFormattedCitation" : "[3]", "previouslyFormattedCitation" : "[3]" }, "properties" : { "noteIndex" : 0 }, "schema" : "https://github.com/citation-style-language/schema/raw/master/csl-citation.json" }</w:instrText>
      </w:r>
      <w:r>
        <w:fldChar w:fldCharType="separate"/>
      </w:r>
      <w:r w:rsidRPr="001B611C">
        <w:rPr>
          <w:noProof/>
        </w:rPr>
        <w:t>[3]</w:t>
      </w:r>
      <w:ins w:id="54" w:author="Joshua Hamilton" w:date="2015-10-01T10:16:00Z">
        <w:r>
          <w:fldChar w:fldCharType="end"/>
        </w:r>
      </w:ins>
      <w:ins w:id="55" w:author="Joshua Hamilton" w:date="2015-10-01T10:08:00Z">
        <w:r>
          <w:t xml:space="preserve">. Members of the LD28 group are "typical" freshwater bacteria, showing both persistence and abundance across lakes in Europe </w:t>
        </w:r>
      </w:ins>
      <w:ins w:id="56" w:author="Joshua Hamilton" w:date="2015-10-01T10:20:00Z">
        <w:r w:rsidR="00427048">
          <w:fldChar w:fldCharType="begin" w:fldLock="1"/>
        </w:r>
      </w:ins>
      <w:r w:rsidR="00427048">
        <w:instrText>ADDIN CSL_CITATION { "citationItems" : [ { "id" : "ITEM-1", "itemData" : { "DOI" : "10.3354/ame028141", "ISSN" : "0948-3055", "abstract" : "In order to identify patterns in bacterial community composition in freshwater habitats, we analyzed the available database of 16S rDNA sequences from freshwater plankton, including 24 new sequences from Parker River (Massachusetts, USA), 42 from Lake Soyang (South Korea) and 148 from Lake IJssel (The Netherlands). At this point, combined diversity studies using random cloning have deposited 689 bacterial and 75 plastid 16S rDNA sequences from the water column of rivers and lakes in North America, Europe and Asia. Systematic comparisons with the global database showed that the majority of the bacterial sequences were most closely related to other freshwater clones or isolates, while relatively few were closest to sequences recovered from soils or marine habitats. This habitat-specific clustering suggests that the clustered 16S rDNA sequences represent species or groups of species that are indigenous to freshwater. We have discerned 34 phylogenetic clusters of closely related sequences that are either restricted to freshwater or dominated by freshwater sequences. Of these clusters, 23 contained no cultivated organisms. These putative freshwater clusters were found among the alpha-, beta- and gamma-Proteobacteria, the Cytophaga-Flavobacterium-Bacteroides group, the Cyanobacteria, the Actinobacteria, the Verrucomicrobia, the green non-sulfur bacteria and candidate division OP10. This study shows that rivers and lakes have a specific planktonic bacterial community distinct from bacteria in neighboring environments such as soil and sediments. It also points out that these planktonic bacteria are distributed in diverse freshwater ecosystems around the world.", "author" : [ { "dropping-particle" : "", "family" : "Zwart", "given" : "Gabriel", "non-dropping-particle" : "", "parse-names" : false, "suffix" : "" }, { "dropping-particle" : "", "family" : "Crump", "given" : "Byron C", "non-dropping-particle" : "", "parse-names" : false, "suffix" : "" }, { "dropping-particle" : "", "family" : "Kamst-Van Agterveld", "given" : "Miranda P", "non-dropping-particle" : "", "parse-names" : false, "suffix" : "" }, { "dropping-particle" : "", "family" : "Hagen", "given" : "Ferry", "non-dropping-particle" : "", "parse-names" : false, "suffix" : "" }, { "dropping-particle" : "", "family" : "Han", "given" : "Suk-Kyun", "non-dropping-particle" : "", "parse-names" : false, "suffix" : "" } ], "container-title" : "Aquatic Microbial Ecology", "id" : "ITEM-1", "issue" : "2", "issued" : { "date-parts" : [ [ "2002" ] ] }, "page" : "141-155", "title" : "Typical freshwater bacteria: an analysis of available 16S rRNA gene sequences from plankton of lakes and rivers", "type" : "article-journal", "volume" : "28" }, "uris" : [ "http://www.mendeley.com/documents/?uuid=98635715-9bcd-4eed-97a5-798a934325a1" ] }, { "id" : "ITEM-2", "itemData" : { "DOI" : "10.1128/AEM.69.10.5875", "ISBN" : "3129423931", "abstract" : "The identification of phylogenetic clusters of bacteria that are common in freshwater has provided a basis for probe design to target important freshwater groups. We present a set of 16S ribosomal RNA gene-based oligonucleotide probes specific for 15 of these freshwater clusters. The probes were applied in reverse line blot hybridization, a simple method that enables the rapid screening of PCR products from many samples against an array of probes. The optimized assay was made stringent to discriminate at approximately the single- mismatch level. This made 10 of the probes highly specific, with at least two mismatches to the closest noncluster member in the global database. Screening of PCR products from bacterioplankton of 81 diverse lakes from Belgium, The Netherlands, Denmark, Sweden, and Norway showed that the respective probes were reactive against 5 to 100% of the lake samples. Positive reactivity of six highly specific probes showed that bacteria from actinobacterial clusters ACK-M1 and Sta2-30 and from verrucomicrobial cluster CLO-14 occurred in at least 90% of the investigated lakes. Furthermore, bacteria from alpha-proteobacterial cluster LD12 (closely related to the marine SAR11 cluster), beta-proteobacterial cluster LD28 and cyanobacterial cluster Synechococcus 6b occurred in more than 70% of the lakes. Reverse line blot hybridization is a new tool in microbial ecology that will facilitate research on distribution and habitat specificity of target species at relatively low costs. The", "author" : [ { "dropping-particle" : "", "family" : "Zwart", "given" : "Gabriel", "non-dropping-particle" : "", "parse-names" : false, "suffix" : "" }, { "dropping-particle" : "Van", "family" : "Hannen", "given" : "Erik J", "non-dropping-particle" : "", "parse-names" : false, "suffix" : "" }, { "dropping-particle" : "", "family" : "Kamst-van", "given" : "Miranda P", "non-dropping-particle" : "", "parse-names" : false, "suffix" : "" }, { "dropping-particle" : "Van Der", "family" : "Gucht", "given" : "Katleen", "non-dropping-particle" : "", "parse-names" : false, "suffix" : "" }, { "dropping-particle" : "", "family" : "Lindstr\u00f6m", "given" : "Eva S", "non-dropping-particle" : "", "parse-names" : false, "suffix" : "" }, { "dropping-particle" : "", "family" : "Wichelen", "given" : "Van", "non-dropping-particle" : "", "parse-names" : false, "suffix" : "" }, { "dropping-particle" : "", "family" : "Lauridsen", "given" : "Torben", "non-dropping-particle" : "", "parse-names" : false, "suffix" : "" }, { "dropping-particle" : "", "family" : "Crump", "given" : "Byron C", "non-dropping-particle" : "", "parse-names" : false, "suffix" : "" }, { "dropping-particle" : "", "family" : "Han", "given" : "Suk-kyun", "non-dropping-particle" : "", "parse-names" : false, "suffix" : "" }, { "dropping-particle" : "", "family" : "Declerck", "given" : "Steven", "non-dropping-particle" : "", "parse-names" : false, "suffix" : "" }, { "dropping-particle" : "", "family" : "Agterveld", "given" : "Miranda P Kamst-van", "non-dropping-particle" : "", "parse-names" : false, "suffix" : "" }, { "dropping-particle" : "Van", "family" : "Wichelen", "given" : "Jeroen", "non-dropping-particle" : "", "parse-names" : false, "suffix" : "" } ], "container-title" : "Applied and Environmental Microbiology", "id" : "ITEM-2", "issue" : "10", "issued" : { "date-parts" : [ [ "2003" ] ] }, "page" : "5875-5883", "title" : "Rapid Screening for Freshwater Bacterial Groups by Using Reverse Line Blot Hybridization", "type" : "article-journal", "volume" : "69" }, "uris" : [ "http://www.mendeley.com/documents/?uuid=a2ea2385-d70c-4a71-836e-db57705f838b" ] }, { "id" : "ITEM-3", "itemData" : { "DOI" : "10.1128/AEM.71.12.8201", "ISSN" : "0099-2240", "PMID" : "16332803", "abstract" : "The distribution of 15 typical freshwater bacterial groups in 15 diverse lakes in northern Europe was investigated using reverse line blot hybridization. Statistical evaluation of the data in relation to the characteristics of the lakes showed that pH, temperature, and the theoretical hydrological retention time of the lakes were most strongly related to variations in the distribution of bacterial taxa. This suggests that pH and temperature are steering factors in the selection of taxa and supports the notion that communities in lakes with short water turnover times are influenced by the input of bacterial cells from the drainage areas. Within the beta subdivision of the Proteobacteria (Betaproteobacteria), as well as within the divisions Actinobacteria and Verrucomicrobia, different subgroups were associated differently with environmental variables.", "author" : [ { "dropping-particle" : "", "family" : "Lindstr\u00f6m", "given" : "Eva S", "non-dropping-particle" : "", "parse-names" : false, "suffix" : "" }, { "dropping-particle" : "", "family" : "Agterveld", "given" : "Miranda P Kamst-van", "non-dropping-particle" : "", "parse-names" : false, "suffix" : "" }, { "dropping-particle" : "", "family" : "Zwart", "given" : "Gabriel", "non-dropping-particle" : "", "parse-names" : false, "suffix" : "" }, { "dropping-particle" : "", "family" : "Kamst-Van Agterveld", "given" : "Miranda P", "non-dropping-particle" : "", "parse-names" : false, "suffix" : "" }, { "dropping-particle" : "", "family" : "Zwart", "given" : "Gabriel", "non-dropping-particle" : "", "parse-names" : false, "suffix" : "" } ], "container-title" : "Applied and Environmental Microbiology", "id" : "ITEM-3", "issue" : "12", "issued" : { "date-parts" : [ [ "2005", "12" ] ] }, "page" : "8201-8206", "title" : "Distribution of typical freshwater bacterial groups is associated with pH, temperature, and lake water retention time.", "type" : "article-journal", "volume" : "71" }, "uris" : [ "http://www.mendeley.com/documents/?uuid=0d975d63-d53e-4a2d-948f-c94b6db614a6" ] }, { "id" : "ITEM-4", "itemData" : { "DOI" : "10.1111/j.1574-6941.2011.01130.x", "ISSN" : "1574-6941", "PMID" : "21585402", "abstract" : "The diversity of attached and free-living Actinobacteria and Betaproteobacteria, based on 16S rRNA gene sequences, was investigated in a mesotrophic lake during two periods of contrasting phytoplankton dominance. Comparison analyses showed a phylogenetic difference between attached and free-living communities for the two bacterial groups. For Betaproteobacteria, the betaI clade was detected at all sampling dates in free-living and attached bacterial communities and was the dominant clade contributing to 57.8% of the total retrieved operational taxonomic units (OTUs). For Actinobacteria, the acIV cluster was found to be dominant, followed by acI contributing to 45% and 25% of the total retrieved OTUs, respectively. This study allows the determination of eight new putative clades among the Betaproteobacteria termed lbI-lbVIII and a new putative clade named acLBI belonging to the Actinobacteria. The seasonal dynamics of phytoplankton and zooplankton communities have been reflected as changes in distinct bacterial phylotypes for both attached and free-living communities. For attached communities, relationships were observed between Actinobacteria and Chrysophyceae, and between Betaproteobacteria and Dinophyceae and Chlorophyceae biomass. On the other hand, within free-living communities, few actinobacterial clades were found to be dependent on either nutrients or phytoplankton communities, whereas Betaproteobacteria were mainly associated with biological parameters (i.e. phytoplankton and copepod communities).", "author" : [ { "dropping-particle" : "", "family" : "Parveen", "given" : "Bushra", "non-dropping-particle" : "", "parse-names" : false, "suffix" : "" }, { "dropping-particle" : "", "family" : "Reveilliez", "given" : "Jean-Philippe", "non-dropping-particle" : "", "parse-names" : false, "suffix" : "" }, { "dropping-particle" : "", "family" : "Mary", "given" : "Isabelle", "non-dropping-particle" : "", "parse-names" : false, "suffix" : "" }, { "dropping-particle" : "", "family" : "Ravet", "given" : "Viviane", "non-dropping-particle" : "", "parse-names" : false, "suffix" : "" }, { "dropping-particle" : "", "family" : "Bronner", "given" : "Gis\u00e8le", "non-dropping-particle" : "", "parse-names" : false, "suffix" : "" }, { "dropping-particle" : "", "family" : "Mangot", "given" : "Jean-Fran\u00e7ois", "non-dropping-particle" : "", "parse-names" : false, "suffix" : "" }, { "dropping-particle" : "", "family" : "Domaizon", "given" : "Isabelle", "non-dropping-particle" : "", "parse-names" : false, "suffix" : "" }, { "dropping-particle" : "", "family" : "Debroas", "given" : "Didier", "non-dropping-particle" : "", "parse-names" : false, "suffix" : "" } ], "container-title" : "FEMS Microbiology Ecology", "id" : "ITEM-4", "issue" : "3", "issued" : { "date-parts" : [ [ "2011", "9" ] ] }, "page" : "461-476", "title" : "Diversity and dynamics of free-living and particle-associated Betaproteobacteria and Actinobacteria in relation to phytoplankton and zooplankton communities.", "type" : "article-journal", "volume" : "77" }, "uris" : [ "http://www.mendeley.com/documents/?uuid=ec2a61c8-755d-4640-9c91-b1f7a76e5188" ] }, { "id" : "ITEM-5", "itemData" : { "DOI" : "10.4319/lo.2011.56.6.2027", "ISBN" : "0024-3590", "ISSN" : "00243590", "abstract" : "The pelagic zone of large, deep freshwater lakes features pronounced horizontal and vertical gradients of physicochemical parameters, which in turn might allow for a nonuniform occurrence of specifically adapted bacterial taxa. We, therefore, studied the spatial distribution patterns of different heterotrophic bacteria, picocyanobacteria, and the dominant primary producer, the filamentous cyanobacterium Planktothrix rubescens, in a large, canyon-shaped, prealpine lake (Lake Zurich, Switzerland), in six vertical profiles along a 21.7-km longitudinal transect. Highest total densities and proportions of cells with high nucleic acid content were in the warm epilimnion and the hypoxic zone of the hypolimnion. P. rubescens formed a dense layer in the metalimnion throughout the lake, whereas picocyanobacteria populated the water layers above. The epilimnion was mainly inhabited by ultramicrobacteria related to the LD12-lineage of Alphaproteobacteria and to Actinobacteria; the latter group preferred the shallow regions. Cytophaga-Flavobacteria, in particular a population related to Fluviicola sp. were more frequent in and below the layer of maximal P. rubescens abundances. Betaproteobacteria, on the other hand, were highly abundant in the epi- and hypolimnion, but not in the P. rubescens layer. Four betaproteobacterial subpopulations with contrasting longitudinal and/or vertical habitat preferences were distinguished: putatively methylotrophic bacteria of the LD28 lineage (beta IV) preferentially inhabited the hypolimnion, Polynucleobacter acidiphobus was found throughout the epilimnion, Limnohabitans (R-BT065) more in the shallow regions of the lake, and Polynucleobacter necessarius ssp. asymbioticus only in hypoxic waters. Our results stress the potential importance of spatial niche differentiation in freshwater bacterioplankton. \u00a9 2011, by the Association for the Sciences of Limnology and Oceanography, Inc.", "author" : [ { "dropping-particle" : "", "family" : "Salcher", "given" : "Michaela M", "non-dropping-particle" : "", "parse-names" : false, "suffix" : "" }, { "dropping-particle" : "", "family" : "Pernthaler", "given" : "Jakob", "non-dropping-particle" : "", "parse-names" : false, "suffix" : "" }, { "dropping-particle" : "", "family" : "Frater", "given" : "Nakita", "non-dropping-particle" : "", "parse-names" : false, "suffix" : "" }, { "dropping-particle" : "", "family" : "Posch", "given" : "Thomas", "non-dropping-particle" : "", "parse-names" : false, "suffix" : "" } ], "container-title" : "Limnology and Oceanography", "id" : "ITEM-5", "issue" : "6", "issued" : { "date-parts" : [ [ "2011" ] ] }, "page" : "2027-2039", "title" : "Vertical and longitudinal distribution patterns of different bacterioplankton populations in a canyon-shaped, deep prealpine lake", "type" : "article-journal", "volume" : "56" }, "uris" : [ "http://www.mendeley.com/documents/?uuid=c69ac493-40f7-45a8-8d4a-e9221b9a5b8d" ] }, { "id" : "ITEM-6", "itemData" : { "DOI" : "10.1038/ismej.2011.113", "ISSN" : "1751-7370", "PMID" : "21881616", "abstract" : "Bacteria have important roles in freshwater food webs and in the cycling of elements in the ecosystem. Yet specific ecological features of individual phylogenetic groups and interactions among these are largely unknown. We used 454 pyrosequencing of 16S rRNA genes to study associations of different bacterioplankton groups to environmental characteristics and their co-occurrence patterns over an annual cycle in a dimictic lake. Clear seasonal succession of the bacterioplankton community was observed. After binning of sequences into previously described and highly resolved phylogenetic groups (tribes), their temporal dynamics revealed extensive synchrony and associations with seasonal events such as ice coverage, ice-off, mixing and phytoplankton blooms. Coupling between closely and distantly related tribes was resolved by time-dependent rank correlations, suggesting ecological coherence that was often dependent on taxonomic relatedness. Association networks with the abundant freshwater Actinobacteria and Proteobacteria in focus revealed complex interdependencies within bacterioplankton communities and contrasting linkages to environmental conditions. Accordingly, unique ecological features can be inferred for each tribe and reveal the natural history of abundant cultured and uncultured freshwater bacteria.", "author" : [ { "dropping-particle" : "", "family" : "Eiler", "given" : "Alexander", "non-dropping-particle" : "", "parse-names" : false, "suffix" : "" }, { "dropping-particle" : "", "family" : "Heinrich", "given" : "Friederike", "non-dropping-particle" : "", "parse-names" : false, "suffix" : "" }, { "dropping-particle" : "", "family" : "Bertilsson", "given" : "Stefan", "non-dropping-particle" : "", "parse-names" : false, "suffix" : "" } ], "container-title" : "The ISME Journal", "id" : "ITEM-6", "issue" : "2", "issued" : { "date-parts" : [ [ "2012", "2" ] ] }, "page" : "330-342", "publisher" : "Nature Publishing Group", "title" : "Coherent dynamics and association networks among lake bacterioplankton taxa.", "type" : "article-journal", "volume" : "6" }, "uris" : [ "http://www.mendeley.com/documents/?uuid=4b61ac6b-8357-4d00-828a-bf0ed1f6c711" ] } ], "mendeley" : { "formattedCitation" : "[3\u20138]", "plainTextFormattedCitation" : "[3\u20138]", "previouslyFormattedCitation" : "[3\u20138]" }, "properties" : { "noteIndex" : 0 }, "schema" : "https://github.com/citation-style-language/schema/raw/master/csl-citation.json" }</w:instrText>
      </w:r>
      <w:r w:rsidR="00427048">
        <w:fldChar w:fldCharType="separate"/>
      </w:r>
      <w:r w:rsidR="00427048" w:rsidRPr="00427048">
        <w:rPr>
          <w:noProof/>
        </w:rPr>
        <w:t>[3–8]</w:t>
      </w:r>
      <w:ins w:id="57" w:author="Joshua Hamilton" w:date="2015-10-01T10:20:00Z">
        <w:r w:rsidR="00427048">
          <w:fldChar w:fldCharType="end"/>
        </w:r>
        <w:r w:rsidR="00427048">
          <w:t xml:space="preserve"> </w:t>
        </w:r>
      </w:ins>
      <w:ins w:id="58" w:author="Joshua Hamilton" w:date="2015-10-01T10:08:00Z">
        <w:r>
          <w:t xml:space="preserve">and Asia </w:t>
        </w:r>
      </w:ins>
      <w:ins w:id="59" w:author="Joshua Hamilton" w:date="2015-10-01T10:21:00Z">
        <w:r w:rsidR="00427048">
          <w:fldChar w:fldCharType="begin" w:fldLock="1"/>
        </w:r>
      </w:ins>
      <w:r w:rsidR="00427048">
        <w:instrText>ADDIN CSL_CITATION { "citationItems" : [ { "id" : "ITEM-1", "itemData" : { "DOI" : "10.1111/j.1574-6941.2006.00105.x", "ISBN" : "0168-6496", "ISSN" : "01686496", "PMID" : "16819951", "abstract" : "The results of ecological studies investigating bacteria by cultivation-independent methods are expected to be influenced by the phylogenetic resolution of the applied molecular tools. This potential influence was investigated in a comparative community study on Polynucleobacter cluster bacteria (Betaproteobacteria) inhabiting the pelagic of the large, shallow, partially hypertrophic Taihu Lake located in subtropical East Asia, and the deep oligo-mesotrophic Lake Mondsee located in temperate Central Europe. The two contrasting habitats were sampled over the same period of 12 months. The community dynamics were investigated at three phylogenetic levels by fluorescent in situ hybridizations with a set of nested probes specific for the beta II clade (including the Polynucleobacter cluster), the genus-like monophyletic Polynucleobacter cluster, and four species-like subclusters. Subcluster B was the numerically dominating subcluster in both lakes over the investigation periods, but demonstrated different population dynamics in the two habitats. Interhabitat comparisons of the Polynucleobacter community structure in the two lakes in the study, and a previously investigated acidic pond indicated ecological diversification within the phylogenetically narrow Polynucleobacter cluster. These results could be obtained by help of the subcluster-specific probes, but would have been missed with probes of a lower phylogenetic resolution.", "author" : [ { "dropping-particle" : "", "family" : "Wu", "given" : "Qinglong L", "non-dropping-particle" : "", "parse-names" : false, "suffix" : "" }, { "dropping-particle" : "", "family" : "Hahn", "given" : "Martin W", "non-dropping-particle" : "", "parse-names" : false, "suffix" : "" } ], "container-title" : "FEMS Microbiology Ecology", "id" : "ITEM-1", "issue" : "1", "issued" : { "date-parts" : [ [ "2006" ] ] }, "page" : "67-79", "title" : "Differences in structure and dynamics of Polynucleobacter communities in a temperate and a subtropical lake, revealed at three phylogenetic levels", "type" : "article-journal", "volume" : "57" }, "uris" : [ "http://www.mendeley.com/documents/?uuid=b36205e2-b1e7-4fe6-aa58-eb4268706e22" ] } ], "mendeley" : { "formattedCitation" : "[9]", "plainTextFormattedCitation" : "[9]", "previouslyFormattedCitation" : "[9]" }, "properties" : { "noteIndex" : 0 }, "schema" : "https://github.com/citation-style-language/schema/raw/master/csl-citation.json" }</w:instrText>
      </w:r>
      <w:r w:rsidR="00427048">
        <w:fldChar w:fldCharType="separate"/>
      </w:r>
      <w:r w:rsidR="00427048" w:rsidRPr="00427048">
        <w:rPr>
          <w:noProof/>
        </w:rPr>
        <w:t>[9]</w:t>
      </w:r>
      <w:ins w:id="60" w:author="Joshua Hamilton" w:date="2015-10-01T10:21:00Z">
        <w:r w:rsidR="00427048">
          <w:fldChar w:fldCharType="end"/>
        </w:r>
      </w:ins>
      <w:ins w:id="61" w:author="Joshua Hamilton" w:date="2015-10-01T10:08:00Z">
        <w:r>
          <w:t>. The LD28 group is also closely related to the marine OM43 grou</w:t>
        </w:r>
        <w:r w:rsidR="00427048">
          <w:t xml:space="preserve">p of the </w:t>
        </w:r>
        <w:proofErr w:type="spellStart"/>
        <w:r w:rsidR="00427048" w:rsidRPr="00143992">
          <w:rPr>
            <w:i/>
          </w:rPr>
          <w:t>Methylophilaceae</w:t>
        </w:r>
        <w:proofErr w:type="spellEnd"/>
        <w:r>
          <w:t xml:space="preserve"> </w:t>
        </w:r>
      </w:ins>
      <w:ins w:id="62" w:author="Joshua Hamilton" w:date="2015-10-01T10:22:00Z">
        <w:r w:rsidR="00427048">
          <w:fldChar w:fldCharType="begin" w:fldLock="1"/>
        </w:r>
      </w:ins>
      <w:r w:rsidR="00427048">
        <w:instrText>ADDIN CSL_CITATION { "citationItems" : [ { "id" : "ITEM-1", "itemData" : { "DOI" : "10.1111/j.1462-2920.2008.01598.x", "ISBN" : "1462-2920", "ISSN" : "14622912", "PMID" : "18393994", "abstract" : "OM43 is a clade of uncultured beta-proteobacteria that is commonly found in environmental nucleic acid sequences from productive coastal ocean ecosystems, and some freshwater environments, but is rarely detected in ocean gyres. Ecological studies associate OM43 with phytoplankton blooms, and evolutionary relationships indicate that they might be methylotrophs. Here we report on the genome sequence and metabolic properties of the first axenic isolate of the OM43 clade, strain HTCC2181, which was obtained using new procedures for culturing cells in natural seawater. We found that this strain is an obligate methylotroph that cannot oxidize methane but can use the oxidized C1 compounds methanol and formaldehyde as sources of carbon and energy. Its complete genome is 1304 428 bp in length, the smallest yet reported for a free-living cell. The HTCC2181 genome includes genes for xanthorhodopsin and retinal biosynthesis, an auxiliary system for producing transmembrane electrochemical potentials from light. The discovery that HTCC2181 is an extremely simple specialist in C1 metabolism suggests an unanticipated, important role for oxidized C1 compounds as substrates for bacterioplankton productivity in coastal ecosystems.", "author" : [ { "dropping-particle" : "", "family" : "Giovannoni", "given" : "Stephen J", "non-dropping-particle" : "", "parse-names" : false, "suffix" : "" }, { "dropping-particle" : "", "family" : "Hayakawa", "given" : "Darin H", "non-dropping-particle" : "", "parse-names" : false, "suffix" : "" }, { "dropping-particle" : "", "family" : "Tripp", "given" : "H James", "non-dropping-particle" : "", "parse-names" : false, "suffix" : "" }, { "dropping-particle" : "", "family" : "Stingl", "given" : "Ulrich", "non-dropping-particle" : "", "parse-names" : false, "suffix" : "" }, { "dropping-particle" : "", "family" : "Givan", "given" : "Scott A", "non-dropping-particle" : "", "parse-names" : false, "suffix" : "" }, { "dropping-particle" : "", "family" : "Cho", "given" : "Jang Cheon", "non-dropping-particle" : "", "parse-names" : false, "suffix" : "" }, { "dropping-particle" : "", "family" : "Oh", "given" : "Hyun Myung", "non-dropping-particle" : "", "parse-names" : false, "suffix" : "" }, { "dropping-particle" : "", "family" : "Kitner", "given" : "Joshua B", "non-dropping-particle" : "", "parse-names" : false, "suffix" : "" }, { "dropping-particle" : "", "family" : "Vergin", "given" : "Kevin L", "non-dropping-particle" : "", "parse-names" : false, "suffix" : "" }, { "dropping-particle" : "", "family" : "Rapp\u00e9", "given" : "Michael S", "non-dropping-particle" : "", "parse-names" : false, "suffix" : "" } ], "container-title" : "Environmental Microbiology", "id" : "ITEM-1", "issue" : "7", "issued" : { "date-parts" : [ [ "2008" ] ] }, "page" : "1771-1782", "title" : "The small genome of an abundant coastal ocean methylotroph", "type" : "article-journal", "volume" : "10" }, "uris" : [ "http://www.mendeley.com/documents/?uuid=d98c7964-779f-4c61-bbc1-f8b3732e9616" ] }, { "id" : "ITEM-2", "itemData" : { "DOI" : "10.1111/j.1462-2920.2011.02605.x", "ISBN" : "1462-2920", "ISSN" : "14622912", "PMID" : "21981742", "abstract" : "The 1.3 Mbp genome of HTCC2181, a member of the abundant OM43 clade of coastal bacterioplankton, suggested it is an obligate methylotroph. Preliminary experiments demonstrated that methanol and formaldehyde, but not other common C1 compounds such as methylamine, could support growth. Methanol concentrations in seawater are reportedly &lt; 100 nM, suggesting either that the flux of methanol through plankton pools is very rapid, or that methanol may not be the primary growth substrate for HTCC2181. Therefore, we investigated the apparent extreme substrate range restriction of HTCC2181 in greater detail. Growth rate and maximum cell density of HTCC2181 increased with methanol concentration, yielding a K(s) value of 19 \u00b5M. In contrast, no growth was observed in the presence of the methylated (C1) compounds, methyl chloride, trimethylamine-oxide (TMAO) or dimethylsulfoniopropionate (DMSP) when they were the sole substrates. However, growth rate, maximum cell density and cellular ATP content were significantly enhanced when any of these methylated compounds were provided in the presence of a limiting concentration of methanol. These observations fit a model in which the metabolic intermediate formaldehyde is required for net carbon assimilation, allowing C1 substrates that do not produce a formaldehyde intermediate to be oxidized for energy, but not assimilated into biomass. Rates of methanol and TMAO oxidation and assimilation were measured with (14)C-radiolabelled compounds in cultures of HTCC2181 and seawater microbial communities collected off the Oregon coast. The results indicated that in nature as well as in culture, C1 substrates are partitioned between those that are mainly oxidized to produce energy and those that are assimilated. These findings indicate that the combined fluxes of C1 compounds in coastal systems are sufficient to support significant populations of obligate methyltrophs by a metabolic strategy that involves the synergistic metabolism of multiple C1 compounds.", "author" : [ { "dropping-particle" : "", "family" : "Halsey", "given" : "Kimberly H", "non-dropping-particle" : "", "parse-names" : false, "suffix" : "" }, { "dropping-particle" : "", "family" : "Carter", "given" : "Amy E", "non-dropping-particle" : "", "parse-names" : false, "suffix" : "" }, { "dropping-particle" : "", "family" : "Giovannoni", "given" : "Stephen J", "non-dropping-particle" : "", "parse-names" : false, "suffix" : "" } ], "container-title" : "Environmental Microbiology", "id" : "ITEM-2", "issue" : "3", "issued" : { "date-parts" : [ [ "2012" ] ] }, "page" : "630-640", "title" : "Synergistic metabolism of a broad range of C1 compounds in the marine methylotrophic bacterium HTCC2181", "type" : "article-journal", "volume" : "14" }, "uris" : [ "http://www.mendeley.com/documents/?uuid=b53c504c-496d-42f8-92f3-f5f37c832fc0" ] } ], "mendeley" : { "formattedCitation" : "[10,11]", "plainTextFormattedCitation" : "[10,11]", "previouslyFormattedCitation" : "[10,11]" }, "properties" : { "noteIndex" : 0 }, "schema" : "https://github.com/citation-style-language/schema/raw/master/csl-citation.json" }</w:instrText>
      </w:r>
      <w:r w:rsidR="00427048">
        <w:fldChar w:fldCharType="separate"/>
      </w:r>
      <w:r w:rsidR="00427048" w:rsidRPr="00427048">
        <w:rPr>
          <w:noProof/>
        </w:rPr>
        <w:t>[10,11]</w:t>
      </w:r>
      <w:ins w:id="63" w:author="Joshua Hamilton" w:date="2015-10-01T10:22:00Z">
        <w:r w:rsidR="00427048">
          <w:fldChar w:fldCharType="end"/>
        </w:r>
      </w:ins>
      <w:ins w:id="64" w:author="Joshua Hamilton" w:date="2015-10-01T10:08:00Z">
        <w:r>
          <w:t xml:space="preserve">. Isolates of both LD28 and PRD01a001B have recently been obtained </w:t>
        </w:r>
      </w:ins>
      <w:ins w:id="65" w:author="Joshua Hamilton" w:date="2015-10-01T10:22:00Z">
        <w:r w:rsidR="00427048">
          <w:fldChar w:fldCharType="begin" w:fldLock="1"/>
        </w:r>
      </w:ins>
      <w:r w:rsidR="00E31FDF">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"publisher" : "Nature Publishing Group", "title" : "The ecology of pelagic freshwater methylotrophs assessed by a high-resolution monitoring and isolation campaign", "type" : "article-journal" }, "uris" : [ "http://www.mendeley.com/documents/?uuid=f180939b-8175-4291-bc7a-9771d08a53a4" ] } ], "mendeley" : { "formattedCitation" : "[12]", "plainTextFormattedCitation" : "[12]", "previouslyFormattedCitation" : "[12]" }, "properties" : { "noteIndex" : 0 }, "schema" : "https://github.com/citation-style-language/schema/raw/master/csl-citation.json" }</w:instrText>
      </w:r>
      <w:r w:rsidR="00427048">
        <w:fldChar w:fldCharType="separate"/>
      </w:r>
      <w:r w:rsidR="00427048" w:rsidRPr="00427048">
        <w:rPr>
          <w:noProof/>
        </w:rPr>
        <w:t>[12]</w:t>
      </w:r>
      <w:ins w:id="66" w:author="Joshua Hamilton" w:date="2015-10-01T10:22:00Z">
        <w:r w:rsidR="00427048">
          <w:fldChar w:fldCharType="end"/>
        </w:r>
      </w:ins>
      <w:ins w:id="67" w:author="Joshua Hamilton" w:date="2015-10-01T10:08:00Z">
        <w:r>
          <w:t xml:space="preserve">, revealing these microbes to be psychrophilic </w:t>
        </w:r>
        <w:proofErr w:type="spellStart"/>
        <w:r>
          <w:t>methylotrophs</w:t>
        </w:r>
        <w:proofErr w:type="spellEnd"/>
        <w:r>
          <w:t xml:space="preserve"> with small cell sizes and streamlined genomes (&lt;2 Mb). </w:t>
        </w:r>
      </w:ins>
    </w:p>
    <w:p w14:paraId="32DDD6EA" w14:textId="1B03869D" w:rsidR="00C6526D" w:rsidRPr="00C6526D" w:rsidRDefault="001B611C" w:rsidP="001B611C">
      <w:pPr>
        <w:pStyle w:val="Paragraph"/>
      </w:pPr>
      <w:ins w:id="68" w:author="Joshua Hamilton" w:date="2015-10-01T10:08:00Z">
        <w:r>
          <w:t xml:space="preserve">This publication describes one single-cell genome (SAG) and seven </w:t>
        </w:r>
        <w:proofErr w:type="spellStart"/>
        <w:r>
          <w:t>metagenome</w:t>
        </w:r>
        <w:proofErr w:type="spellEnd"/>
        <w:r>
          <w:t xml:space="preserve">-assembled genomes (MAGs) for freshwater members of the </w:t>
        </w:r>
        <w:proofErr w:type="spellStart"/>
        <w:r w:rsidRPr="00143992">
          <w:rPr>
            <w:i/>
          </w:rPr>
          <w:t>Methylophilaceae</w:t>
        </w:r>
        <w:proofErr w:type="spellEnd"/>
        <w:r>
          <w:t xml:space="preserve"> from two lakes in Wisconsin, United States. These genomes are part of two larger sequencing projects. Single-cell genomes were collected in 2009, and selected to represent common and abundant freshwater bacteria. </w:t>
        </w:r>
        <w:proofErr w:type="spellStart"/>
        <w:r>
          <w:t>Metagenomes</w:t>
        </w:r>
        <w:proofErr w:type="spellEnd"/>
        <w:r>
          <w:t xml:space="preserve"> were collected at numerous time-points from 2005 to 2013 as part of a long-term monitoring project under the auspices of the National Science Foundation's Long-Term Ecological Research program. All genomes were sequenced and assembled through the United States Department of Energy's Joint Genome Institute (US-DoE-JGI). </w:t>
        </w:r>
        <w:proofErr w:type="spellStart"/>
        <w:r>
          <w:t>Metagenome</w:t>
        </w:r>
        <w:proofErr w:type="spellEnd"/>
        <w:r>
          <w:t>-assembled genomes (MAGs) were also binned by the JGI.</w:t>
        </w:r>
      </w:ins>
      <w:ins w:id="69" w:author="Joshua Hamilton" w:date="2015-10-01T11:44:00Z">
        <w:r w:rsidR="0093609A">
          <w:t xml:space="preserve"> </w:t>
        </w:r>
      </w:ins>
      <w:del w:id="70" w:author="Joshua Hamilton" w:date="2015-10-01T10:08:00Z">
        <w:r w:rsidR="00C6526D" w:rsidDel="001B611C">
          <w:delText xml:space="preserve">Authors are expected to provide readers with brief, high-level description of </w:delText>
        </w:r>
        <w:r w:rsidR="0050576C" w:rsidDel="001B611C">
          <w:delText xml:space="preserve">the </w:delText>
        </w:r>
      </w:del>
      <w:del w:id="71" w:author="Joshua Hamilton" w:date="2015-09-29T12:45:00Z">
        <w:r w:rsidR="00C6526D" w:rsidDel="009B085A">
          <w:delText>source organism</w:delText>
        </w:r>
      </w:del>
      <w:del w:id="72" w:author="Joshua Hamilton" w:date="2015-10-01T10:08:00Z">
        <w:r w:rsidR="00C6526D" w:rsidDel="001B611C">
          <w:delText xml:space="preserve"> and the rationale for its selection for sequencing. </w:delText>
        </w:r>
        <w:r w:rsidR="0050576C" w:rsidDel="001B611C">
          <w:delText xml:space="preserve">It should be written in such a manner as to capture </w:delText>
        </w:r>
        <w:r w:rsidR="00AB791D" w:rsidDel="001B611C">
          <w:delText>a reader’s attention. It</w:delText>
        </w:r>
        <w:r w:rsidR="00C6526D" w:rsidDel="001B611C">
          <w:delText xml:space="preserve"> </w:delText>
        </w:r>
        <w:r w:rsidR="00B73676" w:rsidDel="001B611C">
          <w:delText>should</w:delText>
        </w:r>
        <w:r w:rsidR="00C6526D" w:rsidDel="001B611C">
          <w:delText xml:space="preserve"> also indicate whether or not the organism is part of a larger genomic survey project.</w:delText>
        </w:r>
      </w:del>
    </w:p>
    <w:p w14:paraId="038AA840" w14:textId="77777777" w:rsidR="00F21076" w:rsidRDefault="00F21076" w:rsidP="00457A73">
      <w:pPr>
        <w:pStyle w:val="Heading1"/>
      </w:pPr>
      <w:r w:rsidRPr="00457A73">
        <w:t xml:space="preserve">Organism </w:t>
      </w:r>
      <w:r w:rsidR="00715FBC" w:rsidRPr="00457A73">
        <w:t>I</w:t>
      </w:r>
      <w:r w:rsidRPr="00457A73">
        <w:t>nformation</w:t>
      </w:r>
      <w:r w:rsidR="004D30D0">
        <w:t xml:space="preserve"> (</w:t>
      </w:r>
      <w:r w:rsidR="00560C9D">
        <w:t>Heading 1</w:t>
      </w:r>
      <w:r w:rsidR="004D30D0">
        <w:t>)</w:t>
      </w:r>
    </w:p>
    <w:p w14:paraId="79655F89" w14:textId="461FCCF5" w:rsidR="00B73676" w:rsidRDefault="00F21076" w:rsidP="00F93D22">
      <w:pPr>
        <w:pStyle w:val="Heading2"/>
      </w:pPr>
      <w:r w:rsidRPr="00457A73">
        <w:t xml:space="preserve">Classification </w:t>
      </w:r>
      <w:r w:rsidR="004D30D0">
        <w:t>(</w:t>
      </w:r>
      <w:r w:rsidR="00560C9D">
        <w:t>Heading 2</w:t>
      </w:r>
      <w:r w:rsidR="004D30D0">
        <w:t>)</w:t>
      </w:r>
    </w:p>
    <w:p w14:paraId="5C497931" w14:textId="2FC22269" w:rsidR="007A0221" w:rsidRPr="00143992" w:rsidRDefault="00146B95" w:rsidP="00146B95">
      <w:pPr>
        <w:jc w:val="both"/>
        <w:rPr>
          <w:ins w:id="73" w:author="Joshua Hamilton" w:date="2015-10-01T11:04:00Z"/>
          <w:rFonts w:ascii="Times New Roman" w:hAnsi="Times New Roman" w:cs="Times New Roman"/>
        </w:rPr>
      </w:pPr>
      <w:ins w:id="74" w:author="Joshua Hamilton" w:date="2015-10-01T10:57:00Z">
        <w:r w:rsidRPr="00143992">
          <w:rPr>
            <w:rFonts w:ascii="Times New Roman" w:hAnsi="Times New Roman" w:cs="Times New Roman"/>
            <w:lang w:eastAsia="en-US"/>
          </w:rPr>
          <w:t xml:space="preserve">A phylogenetic tree was constructed showing the </w:t>
        </w:r>
        <w:r w:rsidRPr="00143992">
          <w:rPr>
            <w:rFonts w:ascii="Times New Roman" w:hAnsi="Times New Roman" w:cs="Times New Roman"/>
          </w:rPr>
          <w:t xml:space="preserve">relationship of Lake Mendota (ME) and Trout Bog (TB) genomes to other sequenced members of </w:t>
        </w:r>
        <w:proofErr w:type="spellStart"/>
        <w:r w:rsidRPr="00143992">
          <w:rPr>
            <w:rFonts w:ascii="Times New Roman" w:hAnsi="Times New Roman" w:cs="Times New Roman"/>
            <w:i/>
          </w:rPr>
          <w:t>Methylophilaceae</w:t>
        </w:r>
        <w:proofErr w:type="spellEnd"/>
        <w:r w:rsidRPr="00143992">
          <w:rPr>
            <w:rFonts w:ascii="Times New Roman" w:hAnsi="Times New Roman" w:cs="Times New Roman"/>
          </w:rPr>
          <w:t xml:space="preserve">. The tree was built based on a concatenated alignment of 37 universal marker genes </w:t>
        </w:r>
        <w:r w:rsidRPr="00143992">
          <w:rPr>
            <w:rFonts w:ascii="Times New Roman" w:hAnsi="Times New Roman" w:cs="Times New Roman"/>
          </w:rPr>
          <w:fldChar w:fldCharType="begin" w:fldLock="1"/>
        </w:r>
      </w:ins>
      <w:r w:rsidR="007A0221" w:rsidRPr="00143992">
        <w:rPr>
          <w:rFonts w:ascii="Times New Roman" w:hAnsi="Times New Roman" w:cs="Times New Roman"/>
        </w:rPr>
        <w:instrText>ADDIN CSL_CITATION { "citationItems" : [ { "id" : "ITEM-1", "itemData" : { "DOI" : "10.7717/peerj.243",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"1" ] ] }, "page" : "e243", "title" : "PhyloSift: phylogenetic analysis of genomes and metagenomes.", "type" : "article-journal", "volume" : "2" }, "uris" : [ "http://www.mendeley.com/documents/?uuid=d0b97b8c-993c-422d-a234-efbd90de8203" ] } ], "mendeley" : { "formattedCitation" : "[13]", "plainTextFormattedCitation" : "[13]", "previouslyFormattedCitation" : "[13]" }, "properties" : { "noteIndex" : 0 }, "schema" : "https://github.com/citation-style-language/schema/raw/master/csl-citation.json" }</w:instrText>
      </w:r>
      <w:ins w:id="75" w:author="Joshua Hamilton" w:date="2015-10-01T10:57:00Z">
        <w:r w:rsidRPr="00143992">
          <w:rPr>
            <w:rFonts w:ascii="Times New Roman" w:hAnsi="Times New Roman" w:cs="Times New Roman"/>
          </w:rPr>
          <w:fldChar w:fldCharType="separate"/>
        </w:r>
        <w:r w:rsidRPr="00143992">
          <w:rPr>
            <w:rFonts w:ascii="Times New Roman" w:hAnsi="Times New Roman" w:cs="Times New Roman"/>
            <w:noProof/>
          </w:rPr>
          <w:t>[13]</w:t>
        </w:r>
        <w:r w:rsidRPr="00143992">
          <w:rPr>
            <w:rFonts w:ascii="Times New Roman" w:hAnsi="Times New Roman" w:cs="Times New Roman"/>
          </w:rPr>
          <w:fldChar w:fldCharType="end"/>
        </w:r>
        <w:r w:rsidRPr="00143992">
          <w:rPr>
            <w:rFonts w:ascii="Times New Roman" w:hAnsi="Times New Roman" w:cs="Times New Roman"/>
          </w:rPr>
          <w:t xml:space="preserve">. A </w:t>
        </w:r>
        <w:proofErr w:type="spellStart"/>
        <w:r w:rsidRPr="00143992">
          <w:rPr>
            <w:rFonts w:ascii="Times New Roman" w:hAnsi="Times New Roman" w:cs="Times New Roman"/>
          </w:rPr>
          <w:t>a</w:t>
        </w:r>
        <w:proofErr w:type="spellEnd"/>
        <w:r w:rsidRPr="00143992">
          <w:rPr>
            <w:rFonts w:ascii="Times New Roman" w:hAnsi="Times New Roman" w:cs="Times New Roman"/>
          </w:rPr>
          <w:t xml:space="preserve"> maximum-likelihood tree was constructed using </w:t>
        </w:r>
        <w:proofErr w:type="spellStart"/>
        <w:r w:rsidRPr="00143992">
          <w:rPr>
            <w:rFonts w:ascii="Times New Roman" w:hAnsi="Times New Roman" w:cs="Times New Roman"/>
          </w:rPr>
          <w:t>RAxML</w:t>
        </w:r>
        <w:proofErr w:type="spellEnd"/>
        <w:r w:rsidRPr="00143992">
          <w:rPr>
            <w:rFonts w:ascii="Times New Roman" w:hAnsi="Times New Roman" w:cs="Times New Roman"/>
          </w:rPr>
          <w:t xml:space="preserve">. Allowing the software to determine the best protein substitution model (‘-m </w:t>
        </w:r>
        <w:r w:rsidRPr="00143992">
          <w:rPr>
            <w:rStyle w:val="highlight"/>
            <w:rFonts w:ascii="Times New Roman" w:eastAsia="Times New Roman" w:hAnsi="Times New Roman" w:cs="Times New Roman"/>
          </w:rPr>
          <w:t>PROTGAMMAUTO’ flag</w:t>
        </w:r>
        <w:r w:rsidRPr="00143992">
          <w:rPr>
            <w:rFonts w:ascii="Times New Roman" w:hAnsi="Times New Roman" w:cs="Times New Roman"/>
          </w:rPr>
          <w:t>). Bootstrap values are shown next to each node, as a percentage of 100 rapid bootstraps.</w:t>
        </w:r>
      </w:ins>
      <w:ins w:id="76" w:author="Joshua Hamilton" w:date="2015-10-01T11:03:00Z">
        <w:r w:rsidR="007A0221" w:rsidRPr="00143992">
          <w:rPr>
            <w:rFonts w:ascii="Times New Roman" w:hAnsi="Times New Roman" w:cs="Times New Roman"/>
          </w:rPr>
          <w:t xml:space="preserve"> Multiple marker genes </w:t>
        </w:r>
      </w:ins>
      <w:ins w:id="77" w:author="Joshua Hamilton" w:date="2015-10-01T11:04:00Z">
        <w:r w:rsidR="007A0221" w:rsidRPr="00143992">
          <w:rPr>
            <w:rFonts w:ascii="Times New Roman" w:hAnsi="Times New Roman" w:cs="Times New Roman"/>
          </w:rPr>
          <w:t xml:space="preserve">are required because these genomes are incomplete (meaning any given marker gene is unlikely to be found in all genomes). For these 37 marker genes, phylogenetic trees built from individual markers have been shown to be congruent </w:t>
        </w:r>
      </w:ins>
      <w:ins w:id="78" w:author="Joshua Hamilton" w:date="2015-10-01T11:06:00Z">
        <w:r w:rsidR="007A0221" w:rsidRPr="00143992">
          <w:rPr>
            <w:rFonts w:ascii="Times New Roman" w:hAnsi="Times New Roman" w:cs="Times New Roman"/>
          </w:rPr>
          <w:fldChar w:fldCharType="begin" w:fldLock="1"/>
        </w:r>
      </w:ins>
      <w:r w:rsidR="00E452AB" w:rsidRPr="00143992">
        <w:rPr>
          <w:rFonts w:ascii="Times New Roman" w:hAnsi="Times New Roman" w:cs="Times New Roman"/>
        </w:rPr>
        <w:instrText>ADDIN CSL_CITATION { "citationItems" : [ { "id" : "ITEM-1", "itemData" : { "DOI" : "10.1038/nature12352",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A",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"ITEM-1", "issue" : "7459", "issued" : { "date-parts" : [ [ "2013", "7", "25" ] ] }, "page" : "431-437", "publisher" : "Nature Publishing Group", "title" : "Insights into the phylogeny and coding potential of microbial dark matter.", "type" : "article-journal", "volume" : "499" }, "uris" : [ "http://www.mendeley.com/documents/?uuid=11a9c58b-1c77-4d51-9e83-b8d539d3af8b" ] } ], "mendeley" : { "formattedCitation" : "[14]", "plainTextFormattedCitation" : "[14]", "previouslyFormattedCitation" : "[14]" }, "properties" : { "noteIndex" : 0 }, "schema" : "https://github.com/citation-style-language/schema/raw/master/csl-citation.json" }</w:instrText>
      </w:r>
      <w:r w:rsidR="007A0221" w:rsidRPr="00143992">
        <w:rPr>
          <w:rFonts w:ascii="Times New Roman" w:hAnsi="Times New Roman" w:cs="Times New Roman"/>
        </w:rPr>
        <w:fldChar w:fldCharType="separate"/>
      </w:r>
      <w:r w:rsidR="007A0221" w:rsidRPr="00143992">
        <w:rPr>
          <w:rFonts w:ascii="Times New Roman" w:hAnsi="Times New Roman" w:cs="Times New Roman"/>
          <w:noProof/>
        </w:rPr>
        <w:t>[14]</w:t>
      </w:r>
      <w:ins w:id="79" w:author="Joshua Hamilton" w:date="2015-10-01T11:06:00Z">
        <w:r w:rsidR="007A0221" w:rsidRPr="00143992">
          <w:rPr>
            <w:rFonts w:ascii="Times New Roman" w:hAnsi="Times New Roman" w:cs="Times New Roman"/>
          </w:rPr>
          <w:fldChar w:fldCharType="end"/>
        </w:r>
      </w:ins>
      <w:ins w:id="80" w:author="Joshua Hamilton" w:date="2015-10-01T11:04:00Z">
        <w:r w:rsidR="007A0221" w:rsidRPr="00143992">
          <w:rPr>
            <w:rFonts w:ascii="Times New Roman" w:hAnsi="Times New Roman" w:cs="Times New Roman"/>
          </w:rPr>
          <w:t>.</w:t>
        </w:r>
      </w:ins>
    </w:p>
    <w:p w14:paraId="1B8EBE8F" w14:textId="755E3AF9" w:rsidR="007A0221" w:rsidRPr="00143992" w:rsidRDefault="00E452AB" w:rsidP="00196C3D">
      <w:pPr>
        <w:pStyle w:val="Paragraph"/>
        <w:rPr>
          <w:ins w:id="81" w:author="Joshua Hamilton" w:date="2015-10-01T11:07:00Z"/>
          <w:szCs w:val="22"/>
        </w:rPr>
      </w:pPr>
      <w:ins w:id="82" w:author="Joshua Hamilton" w:date="2015-10-01T11:21:00Z">
        <w:r w:rsidRPr="00143992">
          <w:rPr>
            <w:szCs w:val="22"/>
          </w:rPr>
          <w:t xml:space="preserve">Phylogenetic analysis </w:t>
        </w:r>
      </w:ins>
      <w:ins w:id="83" w:author="Joshua Hamilton" w:date="2015-10-01T11:24:00Z">
        <w:r w:rsidRPr="00143992">
          <w:rPr>
            <w:szCs w:val="22"/>
          </w:rPr>
          <w:t xml:space="preserve">identified members of both the LD28 and </w:t>
        </w:r>
      </w:ins>
      <w:ins w:id="84" w:author="Joshua Hamilton" w:date="2015-10-01T11:25:00Z">
        <w:r w:rsidRPr="00143992">
          <w:rPr>
            <w:szCs w:val="22"/>
          </w:rPr>
          <w:t xml:space="preserve">PRD01a011 lineages, with the remainder </w:t>
        </w:r>
      </w:ins>
      <w:ins w:id="85" w:author="Joshua Hamilton" w:date="2015-10-01T11:26:00Z">
        <w:r w:rsidRPr="00143992">
          <w:rPr>
            <w:szCs w:val="22"/>
          </w:rPr>
          <w:t xml:space="preserve">of the samples belonging to the </w:t>
        </w:r>
      </w:ins>
      <w:ins w:id="86" w:author="Joshua Hamilton" w:date="2015-10-01T11:29:00Z">
        <w:r w:rsidRPr="00143992">
          <w:rPr>
            <w:szCs w:val="22"/>
          </w:rPr>
          <w:t xml:space="preserve">genus </w:t>
        </w:r>
      </w:ins>
      <w:proofErr w:type="spellStart"/>
      <w:ins w:id="87" w:author="Joshua Hamilton" w:date="2015-10-01T11:26:00Z">
        <w:r w:rsidRPr="00143992">
          <w:rPr>
            <w:i/>
            <w:szCs w:val="22"/>
          </w:rPr>
          <w:t>Methylotenera</w:t>
        </w:r>
      </w:ins>
      <w:proofErr w:type="spellEnd"/>
      <w:ins w:id="88" w:author="Joshua Hamilton" w:date="2015-10-01T11:32:00Z">
        <w:r w:rsidR="0048708C">
          <w:rPr>
            <w:szCs w:val="22"/>
          </w:rPr>
          <w:t xml:space="preserve"> (Table 1)</w:t>
        </w:r>
      </w:ins>
      <w:ins w:id="89" w:author="Joshua Hamilton" w:date="2015-10-01T11:26:00Z">
        <w:r w:rsidRPr="00143992">
          <w:rPr>
            <w:szCs w:val="22"/>
          </w:rPr>
          <w:t>.</w:t>
        </w:r>
      </w:ins>
      <w:ins w:id="90" w:author="Joshua Hamilton" w:date="2015-10-01T11:28:00Z">
        <w:r w:rsidRPr="00143992">
          <w:rPr>
            <w:szCs w:val="22"/>
          </w:rPr>
          <w:t xml:space="preserve"> In contrast </w:t>
        </w:r>
      </w:ins>
      <w:ins w:id="91" w:author="Joshua Hamilton" w:date="2015-10-01T11:30:00Z">
        <w:r w:rsidR="00143992" w:rsidRPr="00143992">
          <w:rPr>
            <w:szCs w:val="22"/>
          </w:rPr>
          <w:t>a previous study</w:t>
        </w:r>
      </w:ins>
      <w:ins w:id="92" w:author="Joshua Hamilton" w:date="2015-10-01T11:29:00Z">
        <w:r w:rsidRPr="00143992">
          <w:rPr>
            <w:i/>
            <w:szCs w:val="22"/>
          </w:rPr>
          <w:t xml:space="preserve"> </w:t>
        </w:r>
        <w:r w:rsidRPr="00143992">
          <w:rPr>
            <w:i/>
            <w:szCs w:val="22"/>
          </w:rPr>
          <w:fldChar w:fldCharType="begin" w:fldLock="1"/>
        </w:r>
      </w:ins>
      <w:r w:rsidRPr="00143992">
        <w:rPr>
          <w:i/>
          <w:szCs w:val="22"/>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"publisher" : "Nature Publishing Group", "title" : "The ecology of pelagic freshwater methylotrophs assessed by a high-resolution monitoring and isolation campaign", "type" : "article-journal" }, "uris" : [ "http://www.mendeley.com/documents/?uuid=f180939b-8175-4291-bc7a-9771d08a53a4" ] } ], "mendeley" : { "formattedCitation" : "[12]", "plainTextFormattedCitation" : "[12]" }, "properties" : { "noteIndex" : 0 }, "schema" : "https://github.com/citation-style-language/schema/raw/master/csl-citation.json" }</w:instrText>
      </w:r>
      <w:r w:rsidRPr="00143992">
        <w:rPr>
          <w:i/>
          <w:szCs w:val="22"/>
        </w:rPr>
        <w:fldChar w:fldCharType="separate"/>
      </w:r>
      <w:r w:rsidRPr="00143992">
        <w:rPr>
          <w:noProof/>
          <w:szCs w:val="22"/>
        </w:rPr>
        <w:t>[12]</w:t>
      </w:r>
      <w:ins w:id="93" w:author="Joshua Hamilton" w:date="2015-10-01T11:29:00Z">
        <w:r w:rsidRPr="00143992">
          <w:rPr>
            <w:i/>
            <w:szCs w:val="22"/>
          </w:rPr>
          <w:fldChar w:fldCharType="end"/>
        </w:r>
        <w:r w:rsidRPr="00143992">
          <w:rPr>
            <w:szCs w:val="22"/>
          </w:rPr>
          <w:t xml:space="preserve">, </w:t>
        </w:r>
      </w:ins>
      <w:ins w:id="94" w:author="Joshua Hamilton" w:date="2015-10-01T11:30:00Z">
        <w:r w:rsidR="00143992" w:rsidRPr="00143992">
          <w:rPr>
            <w:szCs w:val="22"/>
          </w:rPr>
          <w:t xml:space="preserve">our analysis indicates members of the genus </w:t>
        </w:r>
        <w:proofErr w:type="spellStart"/>
        <w:r w:rsidR="00143992" w:rsidRPr="00143992">
          <w:rPr>
            <w:i/>
            <w:szCs w:val="22"/>
          </w:rPr>
          <w:t>Methylopumilus</w:t>
        </w:r>
        <w:proofErr w:type="spellEnd"/>
        <w:r w:rsidR="00143992" w:rsidRPr="00143992">
          <w:rPr>
            <w:szCs w:val="22"/>
          </w:rPr>
          <w:t xml:space="preserve"> belong to separate phylogenetic groups</w:t>
        </w:r>
      </w:ins>
      <w:ins w:id="95" w:author="Joshua Hamilton" w:date="2015-10-01T11:07:00Z">
        <w:r w:rsidR="007A0221" w:rsidRPr="00143992">
          <w:rPr>
            <w:szCs w:val="22"/>
          </w:rPr>
          <w:t xml:space="preserve">, revealing an opportunity to further refine the phylogeny of the </w:t>
        </w:r>
      </w:ins>
      <w:ins w:id="96" w:author="Joshua Hamilton" w:date="2015-10-01T11:29:00Z">
        <w:r w:rsidRPr="00143992">
          <w:rPr>
            <w:szCs w:val="22"/>
          </w:rPr>
          <w:t>family</w:t>
        </w:r>
      </w:ins>
      <w:ins w:id="97" w:author="Joshua Hamilton" w:date="2015-10-01T11:07:00Z">
        <w:r w:rsidR="007A0221" w:rsidRPr="00143992">
          <w:rPr>
            <w:szCs w:val="22"/>
          </w:rPr>
          <w:t xml:space="preserve"> </w:t>
        </w:r>
        <w:proofErr w:type="spellStart"/>
        <w:r w:rsidR="007A0221" w:rsidRPr="00143992">
          <w:rPr>
            <w:i/>
            <w:szCs w:val="22"/>
          </w:rPr>
          <w:t>Methylophilaceae</w:t>
        </w:r>
        <w:proofErr w:type="spellEnd"/>
        <w:r w:rsidR="007A0221" w:rsidRPr="00143992">
          <w:rPr>
            <w:szCs w:val="22"/>
          </w:rPr>
          <w:t>.</w:t>
        </w:r>
      </w:ins>
    </w:p>
    <w:p w14:paraId="410F0521" w14:textId="4E312EEB" w:rsidR="0064340C" w:rsidDel="009B085A" w:rsidRDefault="0064340C" w:rsidP="00196C3D">
      <w:pPr>
        <w:pStyle w:val="Paragraph"/>
        <w:rPr>
          <w:del w:id="98" w:author="Joshua Hamilton" w:date="2015-09-29T12:46:00Z"/>
        </w:rPr>
      </w:pPr>
      <w:del w:id="99" w:author="Joshua Hamilton" w:date="2015-09-29T12:46:00Z">
        <w:r w:rsidDel="009B085A">
          <w:delText>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quinones, cell-wall composition, other unique or diagnostic cellular components).</w:delText>
        </w:r>
      </w:del>
    </w:p>
    <w:p w14:paraId="004BF48B" w14:textId="0082306A" w:rsidR="009B085A" w:rsidRPr="009B085A" w:rsidDel="00146B95" w:rsidRDefault="0064340C">
      <w:pPr>
        <w:pStyle w:val="Paragraph"/>
        <w:rPr>
          <w:del w:id="100" w:author="Joshua Hamilton" w:date="2015-10-01T10:58:00Z"/>
        </w:rPr>
      </w:pPr>
      <w:del w:id="101" w:author="Joshua Hamilton" w:date="2015-10-01T11:32:00Z">
        <w:r w:rsidDel="0048708C">
          <w:delText>This se</w:delText>
        </w:r>
        <w:r w:rsidR="002E3E73" w:rsidDel="0048708C">
          <w:delText xml:space="preserve">ction </w:delText>
        </w:r>
      </w:del>
      <w:del w:id="102" w:author="Joshua Hamilton" w:date="2015-09-29T12:47:00Z">
        <w:r w:rsidR="002E3E73" w:rsidDel="009B085A">
          <w:delText>should also include</w:delText>
        </w:r>
        <w:r w:rsidDel="009B085A">
          <w:delText xml:space="preserve"> two figure</w:delText>
        </w:r>
        <w:r w:rsidR="002E3E73" w:rsidDel="009B085A">
          <w:delText>s</w:delText>
        </w:r>
        <w:r w:rsidDel="009B085A">
          <w:delText>:</w:delText>
        </w:r>
      </w:del>
      <w:del w:id="103" w:author="Joshua Hamilton" w:date="2015-10-01T11:32:00Z">
        <w:r w:rsidDel="0048708C">
          <w:delText xml:space="preserve"> a phylogenetic tree indicating current placement</w:delText>
        </w:r>
      </w:del>
      <w:del w:id="104" w:author="Joshua Hamilton" w:date="2015-09-29T12:47:00Z">
        <w:r w:rsidDel="009B085A">
          <w:delText xml:space="preserve"> and a photomicrograph or electron</w:delText>
        </w:r>
        <w:r w:rsidR="00A834B5" w:rsidDel="009B085A">
          <w:delText xml:space="preserve"> </w:delText>
        </w:r>
        <w:r w:rsidDel="009B085A">
          <w:delText>photomicrograph of the source organism</w:delText>
        </w:r>
      </w:del>
      <w:del w:id="105" w:author="Joshua Hamilton" w:date="2015-10-01T11:32:00Z">
        <w:r w:rsidDel="0048708C">
          <w:delText xml:space="preserve">. This section must also include a reference to Table </w:delText>
        </w:r>
        <w:r w:rsidR="005F0C4E" w:rsidDel="0048708C">
          <w:delText>1,</w:delText>
        </w:r>
        <w:r w:rsidDel="0048708C">
          <w:delText xml:space="preserve"> which provides a standardized summary of key features of the source organism. The layout of Table 1 is fixed and authors must not vary the appearance of information in the table. Rather, they must supply this information so that readers may view the descriptive information in a consistent fashion.</w:delText>
        </w:r>
      </w:del>
    </w:p>
    <w:p w14:paraId="7CF1247A" w14:textId="68CA6C37" w:rsidR="00F90060" w:rsidDel="00146B95" w:rsidRDefault="00F90060" w:rsidP="00F90060">
      <w:pPr>
        <w:pStyle w:val="Heading3"/>
        <w:rPr>
          <w:del w:id="106" w:author="Joshua Hamilton" w:date="2015-10-01T10:58:00Z"/>
        </w:rPr>
      </w:pPr>
      <w:del w:id="107" w:author="Joshua Hamilton" w:date="2015-10-01T10:58:00Z">
        <w:r w:rsidRPr="00457A73" w:rsidDel="00146B95">
          <w:delText>Chemotaxonomic data</w:delText>
        </w:r>
        <w:r w:rsidDel="00146B95">
          <w:delText xml:space="preserve"> (optional, Heading 3)</w:delText>
        </w:r>
      </w:del>
    </w:p>
    <w:p w14:paraId="4A114E10" w14:textId="6EFEAE4A" w:rsidR="00F90060" w:rsidRPr="004D30D0" w:rsidDel="00146B95" w:rsidRDefault="00F90060" w:rsidP="00F90060">
      <w:pPr>
        <w:pStyle w:val="Paragraph"/>
        <w:rPr>
          <w:del w:id="108" w:author="Joshua Hamilton" w:date="2015-10-01T10:58:00Z"/>
          <w:b/>
        </w:rPr>
      </w:pPr>
      <w:del w:id="109" w:author="Joshua Hamilton" w:date="2015-10-01T10:58:00Z">
        <w:r w:rsidDel="00146B95">
          <w:delText xml:space="preserve">See the above description (under </w:delText>
        </w:r>
        <w:r w:rsidRPr="00457A73" w:rsidDel="00146B95">
          <w:delText>Classification and features</w:delText>
        </w:r>
        <w:r w:rsidDel="00146B95">
          <w:rPr>
            <w:b/>
          </w:rPr>
          <w:delText>)</w:delText>
        </w:r>
      </w:del>
    </w:p>
    <w:p w14:paraId="14EC99B3" w14:textId="02A48DD1" w:rsidR="00F90060" w:rsidDel="00146B95" w:rsidRDefault="00F90060" w:rsidP="00F90060">
      <w:pPr>
        <w:pStyle w:val="Heading3"/>
        <w:rPr>
          <w:del w:id="110" w:author="Joshua Hamilton" w:date="2015-10-01T10:58:00Z"/>
        </w:rPr>
      </w:pPr>
      <w:del w:id="111" w:author="Joshua Hamilton" w:date="2015-10-01T10:58:00Z">
        <w:r w:rsidRPr="00457A73" w:rsidDel="00146B95">
          <w:delText>Symbiotaxonomy</w:delText>
        </w:r>
        <w:r w:rsidDel="00146B95">
          <w:delText xml:space="preserve"> (optional, Heading 3)</w:delText>
        </w:r>
      </w:del>
    </w:p>
    <w:p w14:paraId="53D1325B" w14:textId="78C22A6A" w:rsidR="00F90060" w:rsidRPr="004D30D0" w:rsidDel="00146B95" w:rsidRDefault="00F90060" w:rsidP="00F90060">
      <w:pPr>
        <w:pStyle w:val="Paragraph"/>
        <w:rPr>
          <w:del w:id="112" w:author="Joshua Hamilton" w:date="2015-10-01T10:58:00Z"/>
          <w:b/>
        </w:rPr>
      </w:pPr>
      <w:del w:id="113" w:author="Joshua Hamilton" w:date="2015-10-01T10:58:00Z">
        <w:r w:rsidDel="00146B95">
          <w:delText xml:space="preserve">See the above description (under </w:delText>
        </w:r>
        <w:r w:rsidRPr="00457A73" w:rsidDel="00146B95">
          <w:delText>Classification and features</w:delText>
        </w:r>
        <w:r w:rsidDel="00146B95">
          <w:rPr>
            <w:b/>
          </w:rPr>
          <w:delText>)</w:delText>
        </w:r>
      </w:del>
    </w:p>
    <w:p w14:paraId="1B85AE18" w14:textId="77777777" w:rsidR="00F21076" w:rsidRDefault="00F21076" w:rsidP="00457A73">
      <w:pPr>
        <w:pStyle w:val="Heading1"/>
      </w:pPr>
      <w:r w:rsidRPr="00457A73">
        <w:t>Genome sequencing information</w:t>
      </w:r>
      <w:r w:rsidR="004D30D0">
        <w:t xml:space="preserve"> (</w:t>
      </w:r>
      <w:r w:rsidR="004E0D0E">
        <w:t>Heading 1</w:t>
      </w:r>
      <w:r w:rsidR="004D30D0">
        <w:t>)</w:t>
      </w:r>
    </w:p>
    <w:p w14:paraId="72748ACF" w14:textId="77777777" w:rsidR="00F21076" w:rsidRDefault="00F21076" w:rsidP="00F93D22">
      <w:pPr>
        <w:pStyle w:val="Heading2"/>
      </w:pPr>
      <w:r w:rsidRPr="00457A73">
        <w:t>Genome project history</w:t>
      </w:r>
      <w:r w:rsidR="004D30D0">
        <w:t xml:space="preserve"> (</w:t>
      </w:r>
      <w:r w:rsidR="004E0D0E">
        <w:t>Heading 2</w:t>
      </w:r>
      <w:r w:rsidR="004D30D0">
        <w:t>)</w:t>
      </w:r>
      <w:bookmarkStart w:id="114" w:name="_GoBack"/>
      <w:bookmarkEnd w:id="114"/>
    </w:p>
    <w:p w14:paraId="7BFE1AF6" w14:textId="77777777" w:rsidR="0064340C" w:rsidRPr="0064340C" w:rsidRDefault="0064340C" w:rsidP="00196C3D">
      <w:pPr>
        <w:pStyle w:val="Paragraph"/>
      </w:pPr>
      <w:r>
        <w:t xml:space="preserve">This section of the manuscript should provide a detailed summary of the sequencing, assembly </w:t>
      </w:r>
      <w:ins w:id="115" w:author="Joshua Hamilton" w:date="2015-09-29T17:04:00Z">
        <w:r w:rsidR="00297971">
          <w:t xml:space="preserve">binning (for </w:t>
        </w:r>
        <w:proofErr w:type="spellStart"/>
        <w:r w:rsidR="00297971">
          <w:t>metagenome</w:t>
        </w:r>
        <w:proofErr w:type="spellEnd"/>
        <w:r w:rsidR="00297971">
          <w:t xml:space="preserve">-assembled genomes) </w:t>
        </w:r>
      </w:ins>
      <w:r>
        <w:t xml:space="preserve">and annotation methodology.  The section should include an </w:t>
      </w:r>
      <w:r>
        <w:lastRenderedPageBreak/>
        <w:t>introductory paragraph that provides the readers with specific information about the sequencing project, when the project began and was completed, whether the sequence is complete or remains as a draft genome, and the quality of the draft, which public databases contain the project data and other relevant information. These data should be summarized in Table 2.</w:t>
      </w:r>
      <w:ins w:id="116" w:author="Joshua Hamilton" w:date="2015-09-29T17:03:00Z">
        <w:r w:rsidR="00297971">
          <w:t xml:space="preserve"> If the genome collection contains reports from multiple projects, the authors need to provide the preceding information for each project.</w:t>
        </w:r>
      </w:ins>
    </w:p>
    <w:p w14:paraId="5E5D41A2" w14:textId="0094323A" w:rsidR="00F21076" w:rsidRDefault="00F21076" w:rsidP="00F93D22">
      <w:pPr>
        <w:pStyle w:val="Heading2"/>
      </w:pPr>
      <w:r w:rsidRPr="00457A73">
        <w:t>Growth conditions and genomic DNA preparation</w:t>
      </w:r>
      <w:r w:rsidR="004D30D0">
        <w:t xml:space="preserve"> (</w:t>
      </w:r>
      <w:r w:rsidR="004E0D0E">
        <w:t>Heading 2</w:t>
      </w:r>
      <w:r w:rsidR="004D30D0">
        <w:t>)</w:t>
      </w:r>
    </w:p>
    <w:p w14:paraId="3AABBDD7" w14:textId="77777777" w:rsidR="0064340C" w:rsidRDefault="0064340C" w:rsidP="00196C3D">
      <w:pPr>
        <w:pStyle w:val="Paragraph"/>
      </w:pPr>
      <w:r>
        <w:t xml:space="preserve">In the case of cultivated organisms, please provide the source of the organism (e.g., culture collection and accession number) and the conditions that were used to grow the strains(s) for DNA extraction (media, temperature, aeration, volume of culture, length of incubation). </w:t>
      </w:r>
      <w:ins w:id="117" w:author="Joshua Hamilton" w:date="2015-09-29T17:03:00Z">
        <w:r w:rsidR="00297971">
          <w:t xml:space="preserve">For all genomes, </w:t>
        </w:r>
      </w:ins>
      <w:del w:id="118" w:author="Joshua Hamilton" w:date="2015-09-29T17:04:00Z">
        <w:r w:rsidDel="00297971">
          <w:delText xml:space="preserve">Also </w:delText>
        </w:r>
      </w:del>
      <w:r>
        <w:t>provide the method used to harvest and lyse the cells, and to extract and purify the DNA and to assess its purity.</w:t>
      </w:r>
      <w:ins w:id="119" w:author="Joshua Hamilton" w:date="2015-09-29T17:06:00Z">
        <w:r w:rsidR="00297971">
          <w:t xml:space="preserve"> </w:t>
        </w:r>
        <w:commentRangeStart w:id="120"/>
        <w:r w:rsidR="00297971">
          <w:t>For single-cell genomes, authors should provide on the MDA protocol used.</w:t>
        </w:r>
      </w:ins>
      <w:commentRangeEnd w:id="120"/>
      <w:ins w:id="121" w:author="Joshua Hamilton" w:date="2015-09-29T17:07:00Z">
        <w:r w:rsidR="00297971">
          <w:rPr>
            <w:rStyle w:val="CommentReference"/>
            <w:rFonts w:asciiTheme="minorHAnsi" w:eastAsiaTheme="minorEastAsia" w:hAnsiTheme="minorHAnsi" w:cstheme="minorBidi"/>
          </w:rPr>
          <w:commentReference w:id="120"/>
        </w:r>
      </w:ins>
    </w:p>
    <w:p w14:paraId="699EC0B6" w14:textId="77777777" w:rsidR="00F21076" w:rsidRDefault="00F21076" w:rsidP="00F93D22">
      <w:pPr>
        <w:pStyle w:val="Heading2"/>
      </w:pPr>
      <w:r w:rsidRPr="00457A73">
        <w:t>Genome sequencing</w:t>
      </w:r>
      <w:ins w:id="123" w:author="Joshua Hamilton" w:date="2015-09-29T17:08:00Z">
        <w:r w:rsidR="00297971">
          <w:t xml:space="preserve">, </w:t>
        </w:r>
      </w:ins>
      <w:del w:id="124" w:author="Joshua Hamilton" w:date="2015-09-29T17:08:00Z">
        <w:r w:rsidRPr="00457A73" w:rsidDel="00297971">
          <w:delText xml:space="preserve"> and </w:delText>
        </w:r>
      </w:del>
      <w:r w:rsidRPr="00457A73">
        <w:t>assembly</w:t>
      </w:r>
      <w:ins w:id="125" w:author="Joshua Hamilton" w:date="2015-09-29T17:08:00Z">
        <w:r w:rsidR="00297971">
          <w:t>, and binning</w:t>
        </w:r>
      </w:ins>
      <w:r w:rsidR="004D30D0">
        <w:t xml:space="preserve"> (</w:t>
      </w:r>
      <w:r w:rsidR="004E0D0E">
        <w:t>Heading 2</w:t>
      </w:r>
      <w:r w:rsidR="004D30D0">
        <w:t>)</w:t>
      </w:r>
    </w:p>
    <w:p w14:paraId="0A53FDA2" w14:textId="77777777" w:rsidR="0064340C" w:rsidRPr="0064340C" w:rsidRDefault="0064340C" w:rsidP="00196C3D">
      <w:pPr>
        <w:pStyle w:val="Paragraph"/>
      </w:pPr>
      <w:r>
        <w:t>Provide a succinct and detailed description of the methods used to sequence</w:t>
      </w:r>
      <w:ins w:id="126" w:author="Joshua Hamilton" w:date="2015-09-29T17:08:00Z">
        <w:r w:rsidR="00297971">
          <w:t>,</w:t>
        </w:r>
      </w:ins>
      <w:del w:id="127" w:author="Joshua Hamilton" w:date="2015-09-29T17:08:00Z">
        <w:r w:rsidDel="00297971">
          <w:delText xml:space="preserve"> and</w:delText>
        </w:r>
      </w:del>
      <w:r>
        <w:t xml:space="preserve"> assemble</w:t>
      </w:r>
      <w:ins w:id="128" w:author="Joshua Hamilton" w:date="2015-09-29T17:08:00Z">
        <w:r w:rsidR="00297971">
          <w:t>, and bin</w:t>
        </w:r>
      </w:ins>
      <w:r>
        <w:t xml:space="preserve"> the genome(s). Identify the sequencing center where the work was performed, the sequencing technology(</w:t>
      </w:r>
      <w:proofErr w:type="spellStart"/>
      <w:r>
        <w:t>ies</w:t>
      </w:r>
      <w:proofErr w:type="spellEnd"/>
      <w:r>
        <w:t>) used, library construction, number of reads and read length. Cite any relevant references regarding methods used. Also, provide a succinct and detailed description of the assembly</w:t>
      </w:r>
      <w:ins w:id="129" w:author="Joshua Hamilton" w:date="2015-09-29T17:08:00Z">
        <w:r w:rsidR="00297971">
          <w:t xml:space="preserve"> and binning</w:t>
        </w:r>
      </w:ins>
      <w:r>
        <w:t xml:space="preserve">, </w:t>
      </w:r>
      <w:commentRangeStart w:id="130"/>
      <w:r>
        <w:t xml:space="preserve">including the software used for preliminary assembly, finishing and error checking and correction of </w:t>
      </w:r>
      <w:proofErr w:type="spellStart"/>
      <w:r>
        <w:t>mis</w:t>
      </w:r>
      <w:proofErr w:type="spellEnd"/>
      <w:r>
        <w:t>-assemblies</w:t>
      </w:r>
      <w:commentRangeEnd w:id="130"/>
      <w:r w:rsidR="00297971">
        <w:rPr>
          <w:rStyle w:val="CommentReference"/>
          <w:rFonts w:asciiTheme="minorHAnsi" w:eastAsiaTheme="minorEastAsia" w:hAnsiTheme="minorHAnsi" w:cstheme="minorBidi"/>
        </w:rPr>
        <w:commentReference w:id="130"/>
      </w:r>
      <w:r>
        <w:t xml:space="preserve">.  Provide a brief description of the size of the final assembly, the number of </w:t>
      </w:r>
      <w:proofErr w:type="spellStart"/>
      <w:r>
        <w:t>contigs</w:t>
      </w:r>
      <w:proofErr w:type="spellEnd"/>
      <w:r>
        <w:t>, and coverage.</w:t>
      </w:r>
    </w:p>
    <w:p w14:paraId="5335D876" w14:textId="77777777" w:rsidR="00F21076" w:rsidRDefault="00F21076" w:rsidP="00F93D22">
      <w:pPr>
        <w:pStyle w:val="Heading2"/>
      </w:pPr>
      <w:r w:rsidRPr="00457A73">
        <w:t>Genome annotation</w:t>
      </w:r>
      <w:r w:rsidR="004D30D0">
        <w:t xml:space="preserve"> (</w:t>
      </w:r>
      <w:r w:rsidR="004E0D0E">
        <w:t>Heading 2</w:t>
      </w:r>
      <w:r w:rsidR="004D30D0">
        <w:t>)</w:t>
      </w:r>
    </w:p>
    <w:p w14:paraId="53BE11F0" w14:textId="77777777" w:rsidR="0064340C" w:rsidRPr="00606708" w:rsidRDefault="0064340C" w:rsidP="00196C3D">
      <w:pPr>
        <w:pStyle w:val="Paragraph"/>
      </w:pPr>
      <w:r>
        <w:t xml:space="preserve">Provide a brief and succinct description of the methods used to identify and annotate genes, and any software used in the annotation pipeline. </w:t>
      </w:r>
    </w:p>
    <w:p w14:paraId="3DC313AE" w14:textId="77777777" w:rsidR="00F21076" w:rsidRPr="00457A73" w:rsidRDefault="00F21076" w:rsidP="00457A73">
      <w:pPr>
        <w:pStyle w:val="Heading1"/>
      </w:pPr>
      <w:r w:rsidRPr="00457A73">
        <w:t xml:space="preserve">Genome </w:t>
      </w:r>
      <w:r w:rsidR="00715FBC" w:rsidRPr="00457A73">
        <w:t>P</w:t>
      </w:r>
      <w:r w:rsidRPr="00457A73">
        <w:t>roperties</w:t>
      </w:r>
      <w:r w:rsidR="004D30D0">
        <w:t xml:space="preserve"> (</w:t>
      </w:r>
      <w:r w:rsidR="004E0D0E">
        <w:t>Heading 1</w:t>
      </w:r>
      <w:r w:rsidR="004D30D0">
        <w:t>)</w:t>
      </w:r>
    </w:p>
    <w:p w14:paraId="7FD6DED6" w14:textId="4A16F64E" w:rsidR="0064340C" w:rsidRDefault="0064340C" w:rsidP="00196C3D">
      <w:pPr>
        <w:pStyle w:val="Paragraph"/>
      </w:pPr>
      <w:r>
        <w:t xml:space="preserve">Provide a summary description of the size of the genome(s) (in base pairs), the number of chromosomes and plasmids. </w:t>
      </w:r>
      <w:ins w:id="131" w:author="Joshua Hamilton" w:date="2015-09-29T17:10:00Z">
        <w:r w:rsidR="00F52637">
          <w:t xml:space="preserve">For single-cell genomes and </w:t>
        </w:r>
        <w:proofErr w:type="spellStart"/>
        <w:r w:rsidR="00F52637">
          <w:t>metagenome</w:t>
        </w:r>
        <w:proofErr w:type="spellEnd"/>
        <w:r w:rsidR="00F52637">
          <w:t xml:space="preserve">-assembled genomes, describe how genome completeness was estimated. </w:t>
        </w:r>
      </w:ins>
      <w:r>
        <w:t xml:space="preserve">Include the number of predicted genes (RNA genes, protein coding genes, </w:t>
      </w:r>
      <w:proofErr w:type="spellStart"/>
      <w:r>
        <w:t>pseudogenes</w:t>
      </w:r>
      <w:proofErr w:type="spellEnd"/>
      <w:r>
        <w:t xml:space="preserve">) by number and percent of total. This section should be linked to a chromosome map, map(s) of any plasmids and two or three tables providing a more detailed summary of the genome properties. </w:t>
      </w:r>
    </w:p>
    <w:p w14:paraId="712FB5C5" w14:textId="6DF3DECE" w:rsidR="00F21076" w:rsidRDefault="00F21076" w:rsidP="00457A73">
      <w:pPr>
        <w:pStyle w:val="Heading1"/>
      </w:pPr>
      <w:r w:rsidRPr="00457A73">
        <w:t>Insights from the genome sequence</w:t>
      </w:r>
      <w:ins w:id="132" w:author="Joshua Hamilton" w:date="2015-09-29T17:17:00Z">
        <w:r w:rsidR="00F52637">
          <w:t>s</w:t>
        </w:r>
      </w:ins>
      <w:r w:rsidR="0064340C">
        <w:t xml:space="preserve"> (optional)</w:t>
      </w:r>
      <w:r w:rsidR="004D30D0">
        <w:t xml:space="preserve"> (</w:t>
      </w:r>
      <w:r w:rsidR="004E0D0E">
        <w:t>Heading l</w:t>
      </w:r>
      <w:r w:rsidR="004D30D0">
        <w:t>)</w:t>
      </w:r>
    </w:p>
    <w:p w14:paraId="4E5D347C" w14:textId="1F624AE3" w:rsidR="0064340C" w:rsidRDefault="0064340C" w:rsidP="00196C3D">
      <w:pPr>
        <w:pStyle w:val="Paragraph"/>
      </w:pPr>
      <w:r>
        <w:t xml:space="preserve">In many cases, authors may wish to provide a brief, yet more detailed description of major findings arising from the genome sequence. </w:t>
      </w:r>
      <w:ins w:id="133" w:author="Joshua Hamilton" w:date="2015-09-29T17:17:00Z">
        <w:r w:rsidR="00F52637">
          <w:t>This can be a co</w:t>
        </w:r>
        <w:r w:rsidR="00685C9C">
          <w:t xml:space="preserve">mparison of the genomes themselves, such a discussion of shared gene content or pairwise ANI </w:t>
        </w:r>
      </w:ins>
      <w:ins w:id="134" w:author="Joshua Hamilton" w:date="2015-09-29T17:18:00Z">
        <w:r w:rsidR="00685C9C">
          <w:t>values</w:t>
        </w:r>
      </w:ins>
      <w:ins w:id="135" w:author="Joshua Hamilton" w:date="2015-09-29T17:17:00Z">
        <w:r w:rsidR="00685C9C">
          <w:t>.</w:t>
        </w:r>
      </w:ins>
      <w:ins w:id="136" w:author="Joshua Hamilton" w:date="2015-09-29T17:18:00Z">
        <w:r w:rsidR="00685C9C">
          <w:t xml:space="preserve"> </w:t>
        </w:r>
      </w:ins>
      <w:r>
        <w:t xml:space="preserve">This </w:t>
      </w:r>
      <w:del w:id="137" w:author="Joshua Hamilton" w:date="2015-09-29T17:17:00Z">
        <w:r w:rsidDel="00F52637">
          <w:delText xml:space="preserve">can </w:delText>
        </w:r>
      </w:del>
      <w:ins w:id="138" w:author="Joshua Hamilton" w:date="2015-09-29T17:17:00Z">
        <w:r w:rsidR="00F52637">
          <w:t xml:space="preserve">could also </w:t>
        </w:r>
      </w:ins>
      <w:r>
        <w:t>be a comparison of major differences found between the genome sequence</w:t>
      </w:r>
      <w:ins w:id="139" w:author="Joshua Hamilton" w:date="2015-09-29T17:17:00Z">
        <w:r w:rsidR="00F52637">
          <w:t>s</w:t>
        </w:r>
      </w:ins>
      <w:r>
        <w:t xml:space="preserve"> that </w:t>
      </w:r>
      <w:del w:id="140" w:author="Joshua Hamilton" w:date="2015-09-29T17:17:00Z">
        <w:r w:rsidDel="00F52637">
          <w:delText xml:space="preserve">is </w:delText>
        </w:r>
      </w:del>
      <w:ins w:id="141" w:author="Joshua Hamilton" w:date="2015-09-29T17:17:00Z">
        <w:r w:rsidR="00F52637">
          <w:t xml:space="preserve">are </w:t>
        </w:r>
      </w:ins>
      <w:r>
        <w:t>the subject of the study and others (e.g., major differences is specific metabolic pathways, significant differences in gene content, etc.). This section is intended to permit the authors to make preliminary observations rather than to serve as detailed comparative study. In a short genome report, this section should be limited to two to three paragraphs. Authors wanting to provide greater detail and to incorporate additional genomes into their study, or to incorporate additional tables and figures are invited to submit their articles as extended genome reports.</w:t>
      </w:r>
    </w:p>
    <w:p w14:paraId="68B364DE" w14:textId="77777777" w:rsidR="004E0D0E" w:rsidRPr="00560C9D" w:rsidRDefault="004E0D0E" w:rsidP="004E0D0E">
      <w:pPr>
        <w:pStyle w:val="Heading2"/>
      </w:pPr>
      <w:r>
        <w:t>Extended insights (Heading 2)</w:t>
      </w:r>
    </w:p>
    <w:p w14:paraId="45318119" w14:textId="77777777" w:rsidR="004E0D0E" w:rsidRDefault="004E0D0E" w:rsidP="00196C3D">
      <w:pPr>
        <w:pStyle w:val="Paragraph"/>
      </w:pPr>
      <w:r>
        <w:t xml:space="preserve">Authors are encouraged to provide more detailed descriptions about insights gained from the genome sequence. This may include comparisons of the genome to that of closely relate species, detailed </w:t>
      </w:r>
      <w:r>
        <w:lastRenderedPageBreak/>
        <w:t xml:space="preserve">discussions about </w:t>
      </w:r>
      <w:r w:rsidR="00087854">
        <w:t>specific</w:t>
      </w:r>
      <w:r>
        <w:t xml:space="preserve"> metabolic pathways that are noteworthy or unique, or other features that may be of interest to the readers. Authors may include additional tables and figures in this section (see below).  </w:t>
      </w:r>
    </w:p>
    <w:p w14:paraId="17327DDE" w14:textId="77777777" w:rsidR="00545A5F" w:rsidRDefault="00545A5F" w:rsidP="00545A5F">
      <w:pPr>
        <w:pStyle w:val="Heading1"/>
      </w:pPr>
      <w:r w:rsidRPr="00457A73">
        <w:t>Conclusion</w:t>
      </w:r>
      <w:r w:rsidR="00EB71A4">
        <w:t>s</w:t>
      </w:r>
      <w:r>
        <w:t xml:space="preserve"> (</w:t>
      </w:r>
      <w:r w:rsidR="00EB71A4">
        <w:t>Heading 1</w:t>
      </w:r>
      <w:r>
        <w:t>)</w:t>
      </w:r>
    </w:p>
    <w:p w14:paraId="071362B4" w14:textId="395EC36B" w:rsidR="00545A5F" w:rsidRDefault="00545A5F" w:rsidP="00196C3D">
      <w:pPr>
        <w:pStyle w:val="Paragraph"/>
      </w:pPr>
      <w:r>
        <w:t xml:space="preserve">Provide a brief summary of the findings arising from the genome sequence. This should place the current genome into context with genomes </w:t>
      </w:r>
      <w:del w:id="142" w:author="Joshua Hamilton" w:date="2015-09-29T17:18:00Z">
        <w:r w:rsidDel="006E632A">
          <w:delText>of closely or more distantly related</w:delText>
        </w:r>
      </w:del>
      <w:ins w:id="143" w:author="Joshua Hamilton" w:date="2015-09-29T17:18:00Z">
        <w:r w:rsidR="006E632A">
          <w:t>sharing the same unifying feature</w:t>
        </w:r>
      </w:ins>
      <w:r>
        <w:t>.</w:t>
      </w:r>
    </w:p>
    <w:p w14:paraId="0DBE3796" w14:textId="77777777" w:rsidR="00545A5F" w:rsidRPr="00545A5F" w:rsidRDefault="00374EBD" w:rsidP="00545A5F">
      <w:pPr>
        <w:pStyle w:val="Heading1"/>
      </w:pPr>
      <w:commentRangeStart w:id="144"/>
      <w:r w:rsidRPr="00374EBD">
        <w:t>Taxonomic and nomenclatural proposals</w:t>
      </w:r>
      <w:r w:rsidR="006F0E5F">
        <w:t xml:space="preserve"> (optional) (</w:t>
      </w:r>
      <w:r w:rsidR="00EB71A4">
        <w:t>Heading 1</w:t>
      </w:r>
      <w:r w:rsidR="006F0E5F">
        <w:t>)</w:t>
      </w:r>
      <w:r w:rsidR="00545A5F">
        <w:t>.</w:t>
      </w:r>
      <w:commentRangeEnd w:id="144"/>
      <w:r w:rsidR="001558A7">
        <w:rPr>
          <w:rStyle w:val="CommentReference"/>
          <w:rFonts w:asciiTheme="minorHAnsi" w:eastAsiaTheme="minorEastAsia" w:hAnsiTheme="minorHAnsi" w:cstheme="minorBidi"/>
          <w:b w:val="0"/>
          <w:bCs w:val="0"/>
          <w:color w:val="auto"/>
        </w:rPr>
        <w:commentReference w:id="144"/>
      </w:r>
      <w:r w:rsidR="00545A5F">
        <w:t xml:space="preserve"> </w:t>
      </w:r>
    </w:p>
    <w:p w14:paraId="55671EB4" w14:textId="77777777" w:rsidR="006F0E5F" w:rsidRDefault="006F0E5F" w:rsidP="00196C3D">
      <w:pPr>
        <w:pStyle w:val="Paragraph"/>
      </w:pPr>
      <w:r>
        <w:t xml:space="preserve">Authors are free to make taxonomic proposals and revisions of existing taxa, providing that the proposals are made in accordance with the rules of the relevant code of nomenclature. Taxonomic proposals must include the following sections appearing after the Conclusions section: A formal description for each taxon - Each taxonomic proposal must have its own subsection heading, and must appear in the proper order. Proposals for new genera must precede proposals for new species or subspecies. New species must precede new subspecies. A proposed name and etymology – For each new taxon proposed authors must propose a new name, in accordance to the appropriate rules of nomenclature. The proposed name should be followed by the etymology of the name, in grammatically correct Latin. </w:t>
      </w:r>
      <w:r w:rsidRPr="00545A5F">
        <w:rPr>
          <w:i/>
        </w:rPr>
        <w:t>Authors are responsible for ensuring that proposed names meet these requirements.</w:t>
      </w:r>
    </w:p>
    <w:p w14:paraId="7011B57B" w14:textId="77777777" w:rsidR="00374EBD" w:rsidRPr="00374EBD" w:rsidRDefault="006F0E5F" w:rsidP="00196C3D">
      <w:pPr>
        <w:pStyle w:val="Paragraph"/>
      </w:pPr>
      <w:r>
        <w:t xml:space="preserve">A </w:t>
      </w:r>
      <w:proofErr w:type="spellStart"/>
      <w:r>
        <w:t>protologue</w:t>
      </w:r>
      <w:proofErr w:type="spellEnd"/>
      <w:r>
        <w:t xml:space="preserve"> – for each new taxon and name that </w:t>
      </w:r>
      <w:r w:rsidR="008B6416">
        <w:t>is</w:t>
      </w:r>
      <w:r>
        <w:t xml:space="preserve"> proposed, authors must provide a description (also referred to as a diagnosis in botany) that provides readers </w:t>
      </w:r>
      <w:r w:rsidR="008B6416">
        <w:t xml:space="preserve">with a summarized statement of </w:t>
      </w:r>
      <w:r>
        <w:t xml:space="preserve">differential features that can be used to distinguish the proposed taxon from other, closely related taxa. The </w:t>
      </w:r>
      <w:proofErr w:type="spellStart"/>
      <w:r>
        <w:t>protologue</w:t>
      </w:r>
      <w:proofErr w:type="spellEnd"/>
      <w:r>
        <w:t xml:space="preserve"> should include information about the morphology, physiology, habitat and genetics, along with any marker genes or features that can be used for identification purposes. The </w:t>
      </w:r>
      <w:proofErr w:type="spellStart"/>
      <w:r>
        <w:t>protologue</w:t>
      </w:r>
      <w:proofErr w:type="spellEnd"/>
      <w:r>
        <w:t xml:space="preserve"> must conclude with a statement that positively establishes the type strain (prokaryotes) or specimen (botany and zoology). If a new species or subspecies of bacteria or </w:t>
      </w:r>
      <w:proofErr w:type="spellStart"/>
      <w:r>
        <w:t>archaea</w:t>
      </w:r>
      <w:proofErr w:type="spellEnd"/>
      <w:r>
        <w:t xml:space="preserve"> is proposed, authors must provide the accession numbers from at least two internationally recognized culture collections (in different countries) from which viable samples of the type strain are available without restriction. Proposals that fail to provide this information cannot be considered for valid publication. If one or more new genera are proposed, the genus name(s) and description(s) must precede those of </w:t>
      </w:r>
      <w:r w:rsidR="008B6416">
        <w:t xml:space="preserve">newly proposed </w:t>
      </w:r>
      <w:r>
        <w:t xml:space="preserve">member species. Genus descriptions must indicate the type species of the genus and differential/diagnostic features. In many cases, these may be the same as that for member species. Proposals for novel higher taxa </w:t>
      </w:r>
      <w:r w:rsidR="008B6416">
        <w:t xml:space="preserve">(family and above) </w:t>
      </w:r>
      <w:r>
        <w:t>should appear after the species or subspecies proposals. Emendations of existing taxa should be made in separate sections, indicating the changes in membership and phenotypic and genotypic characteristics on which the taxa were originally formed. Assertions of synonymy should be presented in a separate section, with a full description of which taxa are being combined and an assertion of which name has priority. Taxonomic proposals of eukaryotic and virus taxa will follow the same general outline described above, but the identification and deposition of type material differs.</w:t>
      </w:r>
    </w:p>
    <w:p w14:paraId="726C2492" w14:textId="77777777" w:rsidR="00CF391F" w:rsidRDefault="00CF391F" w:rsidP="00CF391F">
      <w:pPr>
        <w:pStyle w:val="Heading1"/>
      </w:pPr>
      <w:r>
        <w:t>Authors' contributions</w:t>
      </w:r>
    </w:p>
    <w:p w14:paraId="39C3DCAA"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In order to give appropriate credit to each author of a paper, the individual contributions of authors to the manuscript should be specified in this section.</w:t>
      </w:r>
    </w:p>
    <w:p w14:paraId="29F547B1"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41CC1449"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lastRenderedPageBreak/>
        <w:t>According to</w:t>
      </w:r>
      <w:r w:rsidRPr="00CF391F">
        <w:rPr>
          <w:rStyle w:val="apple-converted-space"/>
          <w:rFonts w:eastAsiaTheme="majorEastAsia"/>
          <w:color w:val="000000"/>
          <w:sz w:val="22"/>
          <w:szCs w:val="22"/>
        </w:rPr>
        <w:t> </w:t>
      </w:r>
      <w:hyperlink r:id="rId8" w:history="1">
        <w:r w:rsidRPr="00CF391F">
          <w:rPr>
            <w:rStyle w:val="Hyperlink"/>
            <w:color w:val="006633"/>
            <w:sz w:val="22"/>
            <w:szCs w:val="22"/>
            <w:bdr w:val="none" w:sz="0" w:space="0" w:color="auto" w:frame="1"/>
          </w:rPr>
          <w:t>ICMJE guidelines</w:t>
        </w:r>
      </w:hyperlink>
      <w:r w:rsidRPr="00CF391F">
        <w:rPr>
          <w:color w:val="000000"/>
          <w:sz w:val="22"/>
          <w:szCs w:val="22"/>
        </w:rPr>
        <w:t>, An 'author' is generally considered to be someone who has made substantive intellectual contributions to a published study. To qualify as an author one should 1) have made substantial contributions to conception and design, or acquisition of data, or analysis and interpretation of data; 2) have been involved in drafting the manuscript or revising it critically for important intellectual content; 3) have given final approval of the version to be published; and 4) agree to be accountable for all aspects of the work in ensuring that questions related to the accuracy or integrity of any part of the work are appropriately investigated and resolved. Each author should have participated sufficiently in the work to take public responsibility for appropriate portions of the content. Acquisition of funding, collection of data, or general supervision of the research group, alone, does not justify authorship.</w:t>
      </w:r>
    </w:p>
    <w:p w14:paraId="4D331D32"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3CF3D77D" w14:textId="77777777"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We suggest the following kind of format (please use initials to refer to each author's contribution): AB carried out the molecular genetic studies, participated in the sequence alignment and drafted the manuscript. JY carried out the immunoassays. MT participated in the sequence alignment. ES participated in the design of the study and performed the statistical analysis. FG conceived of the study, and participated in its design and coordination and helped to draft the manuscript. All authors read and approved the final manuscript.</w:t>
      </w:r>
    </w:p>
    <w:p w14:paraId="719EA575" w14:textId="77777777"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14:paraId="6BB09F04" w14:textId="52874168" w:rsidR="00CF391F" w:rsidRPr="00CF391F" w:rsidRDefault="00CF391F" w:rsidP="00DE2422">
      <w:pPr>
        <w:pStyle w:val="NormalWeb"/>
        <w:shd w:val="clear" w:color="auto" w:fill="FFFFFF"/>
        <w:spacing w:before="0" w:beforeAutospacing="0" w:after="0" w:afterAutospacing="0"/>
        <w:textAlignment w:val="baseline"/>
        <w:pPrChange w:id="145" w:author="Joshua Hamilton" w:date="2015-10-01T11:09:00Z">
          <w:pPr>
            <w:pStyle w:val="Heading1"/>
            <w:spacing w:before="0" w:line="240" w:lineRule="auto"/>
          </w:pPr>
        </w:pPrChange>
      </w:pPr>
      <w:r w:rsidRPr="00CF391F">
        <w:rPr>
          <w:color w:val="000000"/>
          <w:sz w:val="22"/>
          <w:szCs w:val="22"/>
        </w:rPr>
        <w:t>All contributors who do not meet the criteria for authorship should be listed in an acknowledgements section. Examples of those who might be acknowledged include a person who provided purely technical help, writing assistance, or a department chair who provided only general support.</w:t>
      </w:r>
    </w:p>
    <w:p w14:paraId="71D14F77" w14:textId="77777777" w:rsidR="00F21076" w:rsidRDefault="00F21076" w:rsidP="00457A73">
      <w:pPr>
        <w:pStyle w:val="Heading1"/>
      </w:pPr>
      <w:r w:rsidRPr="00457A73">
        <w:t>Acknowledgements</w:t>
      </w:r>
      <w:r w:rsidR="004D30D0">
        <w:t xml:space="preserve"> (heading 1 style)</w:t>
      </w:r>
    </w:p>
    <w:p w14:paraId="05E2818B" w14:textId="77777777" w:rsidR="0064340C" w:rsidRDefault="0064340C" w:rsidP="00196C3D">
      <w:pPr>
        <w:pStyle w:val="Paragraph"/>
      </w:pPr>
      <w:r>
        <w:t>Authors are encouraged to include an acknowledgement section recognizing the contributions to their work made by non-authors (skilled technicians, contributors of materials or those providing specialized advice or commentary on various aspects of their work. Authors should also acknowledge the source of funding for their work provided by various agencies, foundations or benefactors as well as the relevant contract or agreement numbers.</w:t>
      </w:r>
    </w:p>
    <w:p w14:paraId="5D9067F8" w14:textId="77777777" w:rsidR="00F21076" w:rsidRDefault="00715FBC" w:rsidP="00457A73">
      <w:pPr>
        <w:pStyle w:val="Heading1"/>
      </w:pPr>
      <w:r w:rsidRPr="00457A73">
        <w:t>R</w:t>
      </w:r>
      <w:r w:rsidR="00F21076" w:rsidRPr="00457A73">
        <w:t>eferences</w:t>
      </w:r>
      <w:r w:rsidR="004D30D0">
        <w:t xml:space="preserve"> (heading 1 style)</w:t>
      </w:r>
    </w:p>
    <w:p w14:paraId="07F170F6" w14:textId="77777777" w:rsidR="0064340C" w:rsidRDefault="0064340C" w:rsidP="00196C3D">
      <w:pPr>
        <w:pStyle w:val="Paragraph"/>
      </w:pPr>
      <w:r>
        <w:t>Authors are expected to fully reference the relevant work of others in their reports. In addition to the citation of specific references describing the source organism and the sequencing and annotation methods, authors must also cite the appropriate references for the standards that are applied throughout the work. This includes the proper citation of the relevant literature for organism and gene nomenclature, ontologies, and other core methodologies so that readers may be able to follow backward and forward pointing links through the literature.</w:t>
      </w:r>
    </w:p>
    <w:p w14:paraId="54873501" w14:textId="77777777" w:rsidR="00923B12" w:rsidRDefault="00923B12" w:rsidP="00196C3D">
      <w:pPr>
        <w:pStyle w:val="Paragraph"/>
      </w:pPr>
      <w:r>
        <w:t>All references, including URLs, must be numbered consecutively, in square brackets, in the order in which they are cited in the text, followed by any in tables or legends. Each reference must have an individual reference number. Please avoid excessive referencing. If automatic numbering systems are used, the reference numbers must be finalized and the bibliography must be fully formatted before submission.</w:t>
      </w:r>
    </w:p>
    <w:p w14:paraId="62094493" w14:textId="77777777" w:rsidR="0056217F" w:rsidRDefault="0056217F" w:rsidP="0056217F">
      <w:pPr>
        <w:pStyle w:val="Heading2"/>
        <w:rPr>
          <w:u w:color="005189"/>
        </w:rPr>
      </w:pPr>
      <w:r w:rsidRPr="00A349C0">
        <w:rPr>
          <w:u w:color="005189"/>
        </w:rPr>
        <w:t>Article within a journal</w:t>
      </w:r>
    </w:p>
    <w:p w14:paraId="189893BF" w14:textId="77777777" w:rsidR="0056217F" w:rsidRPr="00986B3D" w:rsidRDefault="0056217F" w:rsidP="0056217F">
      <w:pPr>
        <w:pStyle w:val="Paragraph"/>
        <w:rPr>
          <w:u w:color="005189"/>
          <w:lang w:val="en-GB"/>
        </w:rPr>
      </w:pPr>
      <w:r w:rsidRPr="00986B3D">
        <w:rPr>
          <w:u w:color="005189"/>
          <w:lang w:val="en-GB"/>
        </w:rPr>
        <w:t>Smith JJ. The world of science. Am J Sci. 1999;36:234-5.</w:t>
      </w:r>
    </w:p>
    <w:p w14:paraId="3068BFC8" w14:textId="77777777" w:rsidR="0056217F" w:rsidRPr="00986B3D" w:rsidRDefault="0056217F" w:rsidP="0056217F">
      <w:pPr>
        <w:pStyle w:val="Paragraph"/>
        <w:rPr>
          <w:u w:color="005189"/>
          <w:lang w:val="en-GB"/>
        </w:rPr>
      </w:pPr>
      <w:r w:rsidRPr="00986B3D">
        <w:rPr>
          <w:b/>
          <w:bCs/>
          <w:u w:color="005189"/>
          <w:lang w:val="en-GB"/>
        </w:rPr>
        <w:lastRenderedPageBreak/>
        <w:t xml:space="preserve">Note that the journal style lists the first six authors before inserting </w:t>
      </w:r>
      <w:r w:rsidRPr="00986B3D">
        <w:rPr>
          <w:b/>
          <w:bCs/>
          <w:i/>
          <w:iCs/>
          <w:u w:color="005189"/>
          <w:lang w:val="en-GB"/>
        </w:rPr>
        <w:t>et al</w:t>
      </w:r>
      <w:r w:rsidRPr="00986B3D">
        <w:rPr>
          <w:b/>
          <w:bCs/>
          <w:u w:color="005189"/>
          <w:lang w:val="en-GB"/>
        </w:rPr>
        <w:t>. Note also that PubMed identifiers and DOIs will be added to the bibliography during production</w:t>
      </w:r>
      <w:r w:rsidRPr="00986B3D">
        <w:rPr>
          <w:u w:color="005189"/>
          <w:lang w:val="en-GB"/>
        </w:rPr>
        <w:t>.</w:t>
      </w:r>
    </w:p>
    <w:p w14:paraId="3D923ABE" w14:textId="77777777" w:rsidR="0056217F" w:rsidRDefault="0056217F" w:rsidP="0056217F">
      <w:pPr>
        <w:pStyle w:val="Heading2"/>
        <w:rPr>
          <w:u w:color="005189"/>
        </w:rPr>
      </w:pPr>
      <w:r>
        <w:rPr>
          <w:u w:color="005189"/>
        </w:rPr>
        <w:t>In-press article</w:t>
      </w:r>
    </w:p>
    <w:p w14:paraId="2DE451C2" w14:textId="77777777" w:rsidR="0056217F" w:rsidRPr="000E36A8" w:rsidRDefault="0056217F" w:rsidP="0056217F">
      <w:pPr>
        <w:pStyle w:val="Paragraph"/>
        <w:rPr>
          <w:rStyle w:val="Emphasis"/>
          <w:i w:val="0"/>
          <w:iCs w:val="0"/>
          <w:u w:color="005189"/>
          <w:lang w:val="en-GB"/>
        </w:rPr>
      </w:pPr>
      <w:r w:rsidRPr="00986B3D">
        <w:rPr>
          <w:u w:color="005189"/>
          <w:lang w:val="en-GB"/>
        </w:rPr>
        <w:t xml:space="preserve">Smith JJ. The world of science. Am J Sci. </w:t>
      </w:r>
      <w:r>
        <w:rPr>
          <w:u w:color="005189"/>
          <w:lang w:val="en-GB"/>
        </w:rPr>
        <w:t>in press</w:t>
      </w:r>
    </w:p>
    <w:p w14:paraId="2B2144F0"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(no page numbers)</w:t>
      </w:r>
      <w:r w:rsidRPr="00986B3D">
        <w:rPr>
          <w:sz w:val="22"/>
          <w:szCs w:val="22"/>
        </w:rPr>
        <w:br/>
      </w:r>
      <w:proofErr w:type="spellStart"/>
      <w:r w:rsidRPr="00986B3D">
        <w:rPr>
          <w:sz w:val="22"/>
          <w:szCs w:val="22"/>
        </w:rPr>
        <w:t>Rohrmann</w:t>
      </w:r>
      <w:proofErr w:type="spellEnd"/>
      <w:r w:rsidRPr="00986B3D">
        <w:rPr>
          <w:sz w:val="22"/>
          <w:szCs w:val="22"/>
        </w:rPr>
        <w:t xml:space="preserve"> S, </w:t>
      </w:r>
      <w:proofErr w:type="spellStart"/>
      <w:r w:rsidRPr="00986B3D">
        <w:rPr>
          <w:sz w:val="22"/>
          <w:szCs w:val="22"/>
        </w:rPr>
        <w:t>Overvad</w:t>
      </w:r>
      <w:proofErr w:type="spellEnd"/>
      <w:r w:rsidRPr="00986B3D">
        <w:rPr>
          <w:sz w:val="22"/>
          <w:szCs w:val="22"/>
        </w:rPr>
        <w:t xml:space="preserve"> K, </w:t>
      </w:r>
      <w:proofErr w:type="spellStart"/>
      <w:r w:rsidRPr="00986B3D">
        <w:rPr>
          <w:sz w:val="22"/>
          <w:szCs w:val="22"/>
        </w:rPr>
        <w:t>Bueno</w:t>
      </w:r>
      <w:proofErr w:type="spellEnd"/>
      <w:r w:rsidRPr="00986B3D">
        <w:rPr>
          <w:sz w:val="22"/>
          <w:szCs w:val="22"/>
        </w:rPr>
        <w:t>-de-</w:t>
      </w:r>
      <w:proofErr w:type="spellStart"/>
      <w:r w:rsidRPr="00986B3D">
        <w:rPr>
          <w:sz w:val="22"/>
          <w:szCs w:val="22"/>
        </w:rPr>
        <w:t>Mesquita</w:t>
      </w:r>
      <w:proofErr w:type="spellEnd"/>
      <w:r w:rsidRPr="00986B3D">
        <w:rPr>
          <w:sz w:val="22"/>
          <w:szCs w:val="22"/>
        </w:rPr>
        <w:t xml:space="preserve"> HB, </w:t>
      </w:r>
      <w:proofErr w:type="spellStart"/>
      <w:r w:rsidRPr="00986B3D">
        <w:rPr>
          <w:sz w:val="22"/>
          <w:szCs w:val="22"/>
        </w:rPr>
        <w:t>Jakobsen</w:t>
      </w:r>
      <w:proofErr w:type="spellEnd"/>
      <w:r w:rsidRPr="00986B3D">
        <w:rPr>
          <w:sz w:val="22"/>
          <w:szCs w:val="22"/>
        </w:rPr>
        <w:t xml:space="preserve"> MU, </w:t>
      </w:r>
      <w:proofErr w:type="spellStart"/>
      <w:r w:rsidRPr="00986B3D">
        <w:rPr>
          <w:sz w:val="22"/>
          <w:szCs w:val="22"/>
        </w:rPr>
        <w:t>Egeberg</w:t>
      </w:r>
      <w:proofErr w:type="spellEnd"/>
      <w:r w:rsidRPr="00986B3D">
        <w:rPr>
          <w:sz w:val="22"/>
          <w:szCs w:val="22"/>
        </w:rPr>
        <w:t xml:space="preserve"> R, </w:t>
      </w:r>
      <w:proofErr w:type="spellStart"/>
      <w:r w:rsidRPr="00986B3D">
        <w:rPr>
          <w:sz w:val="22"/>
          <w:szCs w:val="22"/>
        </w:rPr>
        <w:t>Tjønneland</w:t>
      </w:r>
      <w:proofErr w:type="spellEnd"/>
      <w:r w:rsidRPr="00986B3D">
        <w:rPr>
          <w:sz w:val="22"/>
          <w:szCs w:val="22"/>
        </w:rPr>
        <w:t xml:space="preserve"> A, et al. Meat consumption and mortality - results from the European Prospective Investigation into Cancer and Nutrition. BMC Medicine. 2013;11:63.</w:t>
      </w:r>
    </w:p>
    <w:p w14:paraId="365E6D4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by DOI</w:t>
      </w:r>
      <w:r w:rsidRPr="00986B3D">
        <w:rPr>
          <w:sz w:val="22"/>
          <w:szCs w:val="22"/>
        </w:rPr>
        <w:br/>
      </w:r>
      <w:proofErr w:type="spellStart"/>
      <w:r w:rsidRPr="00986B3D">
        <w:rPr>
          <w:sz w:val="22"/>
          <w:szCs w:val="22"/>
        </w:rPr>
        <w:t>Slifka</w:t>
      </w:r>
      <w:proofErr w:type="spellEnd"/>
      <w:r w:rsidRPr="00986B3D">
        <w:rPr>
          <w:sz w:val="22"/>
          <w:szCs w:val="22"/>
        </w:rPr>
        <w:t xml:space="preserve"> MK, </w:t>
      </w:r>
      <w:proofErr w:type="spellStart"/>
      <w:r w:rsidRPr="00986B3D">
        <w:rPr>
          <w:sz w:val="22"/>
          <w:szCs w:val="22"/>
        </w:rPr>
        <w:t>Whitton</w:t>
      </w:r>
      <w:proofErr w:type="spellEnd"/>
      <w:r w:rsidRPr="00986B3D">
        <w:rPr>
          <w:sz w:val="22"/>
          <w:szCs w:val="22"/>
        </w:rPr>
        <w:t xml:space="preserve"> JL. Clinical implications of </w:t>
      </w:r>
      <w:proofErr w:type="spellStart"/>
      <w:r w:rsidRPr="00986B3D">
        <w:rPr>
          <w:sz w:val="22"/>
          <w:szCs w:val="22"/>
        </w:rPr>
        <w:t>dysregulated</w:t>
      </w:r>
      <w:proofErr w:type="spellEnd"/>
      <w:r w:rsidRPr="00986B3D">
        <w:rPr>
          <w:sz w:val="22"/>
          <w:szCs w:val="22"/>
        </w:rPr>
        <w:t xml:space="preserve"> cytokine production. Dig J </w:t>
      </w:r>
      <w:proofErr w:type="spellStart"/>
      <w:r w:rsidRPr="00986B3D">
        <w:rPr>
          <w:sz w:val="22"/>
          <w:szCs w:val="22"/>
        </w:rPr>
        <w:t>Mol</w:t>
      </w:r>
      <w:proofErr w:type="spellEnd"/>
      <w:r w:rsidRPr="00986B3D">
        <w:rPr>
          <w:sz w:val="22"/>
          <w:szCs w:val="22"/>
        </w:rPr>
        <w:t xml:space="preserve"> Med. 2000; doi:10.1007/s801090000086.</w:t>
      </w:r>
    </w:p>
    <w:p w14:paraId="5F92F836"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supplement</w:t>
      </w:r>
      <w:r w:rsidRPr="00986B3D">
        <w:rPr>
          <w:sz w:val="22"/>
          <w:szCs w:val="22"/>
        </w:rPr>
        <w:br/>
      </w:r>
      <w:proofErr w:type="spellStart"/>
      <w:r w:rsidRPr="00986B3D">
        <w:rPr>
          <w:sz w:val="22"/>
          <w:szCs w:val="22"/>
        </w:rPr>
        <w:t>Frumin</w:t>
      </w:r>
      <w:proofErr w:type="spellEnd"/>
      <w:r w:rsidRPr="00986B3D">
        <w:rPr>
          <w:sz w:val="22"/>
          <w:szCs w:val="22"/>
        </w:rPr>
        <w:t xml:space="preserve"> AM, Nussbaum J, Esposito M. Functional </w:t>
      </w:r>
      <w:proofErr w:type="spellStart"/>
      <w:r w:rsidRPr="00986B3D">
        <w:rPr>
          <w:sz w:val="22"/>
          <w:szCs w:val="22"/>
        </w:rPr>
        <w:t>asplenia</w:t>
      </w:r>
      <w:proofErr w:type="spellEnd"/>
      <w:r w:rsidRPr="00986B3D">
        <w:rPr>
          <w:sz w:val="22"/>
          <w:szCs w:val="22"/>
        </w:rPr>
        <w:t xml:space="preserve">: demonstration of splenic activity by bone marrow scan. Blood 1979;59 </w:t>
      </w:r>
      <w:proofErr w:type="spellStart"/>
      <w:r w:rsidRPr="00986B3D">
        <w:rPr>
          <w:sz w:val="22"/>
          <w:szCs w:val="22"/>
        </w:rPr>
        <w:t>Suppl</w:t>
      </w:r>
      <w:proofErr w:type="spellEnd"/>
      <w:r w:rsidRPr="00986B3D">
        <w:rPr>
          <w:sz w:val="22"/>
          <w:szCs w:val="22"/>
        </w:rPr>
        <w:t xml:space="preserve"> 1:26-32.</w:t>
      </w:r>
    </w:p>
    <w:p w14:paraId="24490B08" w14:textId="77777777" w:rsidR="0056217F" w:rsidRPr="00986B3D" w:rsidRDefault="0056217F" w:rsidP="0056217F">
      <w:pPr>
        <w:pStyle w:val="NormalWeb"/>
        <w:rPr>
          <w:sz w:val="22"/>
          <w:szCs w:val="22"/>
        </w:rPr>
      </w:pPr>
      <w:r w:rsidRPr="000E36A8">
        <w:rPr>
          <w:rStyle w:val="Emphasis"/>
          <w:rFonts w:eastAsiaTheme="majorEastAsia"/>
          <w:b/>
          <w:i w:val="0"/>
          <w:color w:val="4F81BD" w:themeColor="accent1"/>
          <w:sz w:val="26"/>
          <w:szCs w:val="26"/>
        </w:rPr>
        <w:t>Book chapter, or an article within a book</w:t>
      </w:r>
      <w:r w:rsidRPr="00986B3D">
        <w:rPr>
          <w:sz w:val="22"/>
          <w:szCs w:val="22"/>
        </w:rPr>
        <w:br/>
        <w:t xml:space="preserve">Wyllie AH, Kerr JFR, Currie AR. Cell death: the significance of apoptosis. In: Bourne GH, </w:t>
      </w:r>
      <w:proofErr w:type="spellStart"/>
      <w:r w:rsidRPr="00986B3D">
        <w:rPr>
          <w:sz w:val="22"/>
          <w:szCs w:val="22"/>
        </w:rPr>
        <w:t>Danielli</w:t>
      </w:r>
      <w:proofErr w:type="spellEnd"/>
      <w:r w:rsidRPr="00986B3D">
        <w:rPr>
          <w:sz w:val="22"/>
          <w:szCs w:val="22"/>
        </w:rPr>
        <w:t xml:space="preserve"> JF, </w:t>
      </w:r>
      <w:proofErr w:type="spellStart"/>
      <w:r w:rsidRPr="00986B3D">
        <w:rPr>
          <w:sz w:val="22"/>
          <w:szCs w:val="22"/>
        </w:rPr>
        <w:t>Jeon</w:t>
      </w:r>
      <w:proofErr w:type="spellEnd"/>
      <w:r w:rsidRPr="00986B3D">
        <w:rPr>
          <w:sz w:val="22"/>
          <w:szCs w:val="22"/>
        </w:rPr>
        <w:t xml:space="preserve"> KW, editors. International review of cytology. London: Academic; 1980. p. 251-306.</w:t>
      </w:r>
    </w:p>
    <w:p w14:paraId="2138FC76" w14:textId="77777777" w:rsidR="0056217F" w:rsidRPr="00986B3D" w:rsidRDefault="0056217F" w:rsidP="0056217F">
      <w:pPr>
        <w:pStyle w:val="NormalWeb"/>
        <w:rPr>
          <w:sz w:val="22"/>
          <w:szCs w:val="22"/>
        </w:rPr>
      </w:pPr>
      <w:proofErr w:type="spellStart"/>
      <w:r w:rsidRPr="000E36A8">
        <w:rPr>
          <w:rStyle w:val="Emphasis"/>
          <w:rFonts w:asciiTheme="majorHAnsi" w:eastAsiaTheme="majorEastAsia" w:hAnsiTheme="majorHAnsi"/>
          <w:b/>
          <w:i w:val="0"/>
          <w:color w:val="4F81BD" w:themeColor="accent1"/>
          <w:sz w:val="26"/>
          <w:szCs w:val="26"/>
        </w:rPr>
        <w:t>OnlineFirst</w:t>
      </w:r>
      <w:proofErr w:type="spellEnd"/>
      <w:r w:rsidRPr="000E36A8">
        <w:rPr>
          <w:rStyle w:val="Emphasis"/>
          <w:rFonts w:asciiTheme="majorHAnsi" w:eastAsiaTheme="majorEastAsia" w:hAnsiTheme="majorHAnsi"/>
          <w:b/>
          <w:i w:val="0"/>
          <w:color w:val="4F81BD" w:themeColor="accent1"/>
          <w:sz w:val="26"/>
          <w:szCs w:val="26"/>
        </w:rPr>
        <w:t xml:space="preserve"> chapter in a series (without a volume designation but with a DOI)</w:t>
      </w:r>
      <w:r w:rsidRPr="00986B3D">
        <w:rPr>
          <w:sz w:val="22"/>
          <w:szCs w:val="22"/>
        </w:rPr>
        <w:br/>
        <w:t xml:space="preserve">Saito Y, </w:t>
      </w:r>
      <w:proofErr w:type="spellStart"/>
      <w:r w:rsidRPr="00986B3D">
        <w:rPr>
          <w:sz w:val="22"/>
          <w:szCs w:val="22"/>
        </w:rPr>
        <w:t>Hyuga</w:t>
      </w:r>
      <w:proofErr w:type="spellEnd"/>
      <w:r w:rsidRPr="00986B3D">
        <w:rPr>
          <w:sz w:val="22"/>
          <w:szCs w:val="22"/>
        </w:rPr>
        <w:t xml:space="preserve"> H. Rate equation approaches to amplification of </w:t>
      </w:r>
      <w:proofErr w:type="spellStart"/>
      <w:r w:rsidRPr="00986B3D">
        <w:rPr>
          <w:sz w:val="22"/>
          <w:szCs w:val="22"/>
        </w:rPr>
        <w:t>enantiomeric</w:t>
      </w:r>
      <w:proofErr w:type="spellEnd"/>
      <w:r w:rsidRPr="00986B3D">
        <w:rPr>
          <w:sz w:val="22"/>
          <w:szCs w:val="22"/>
        </w:rPr>
        <w:t xml:space="preserve"> excess and chiral symmetry breaking. Top </w:t>
      </w:r>
      <w:proofErr w:type="spellStart"/>
      <w:r w:rsidRPr="00986B3D">
        <w:rPr>
          <w:sz w:val="22"/>
          <w:szCs w:val="22"/>
        </w:rPr>
        <w:t>Curr</w:t>
      </w:r>
      <w:proofErr w:type="spellEnd"/>
      <w:r w:rsidRPr="00986B3D">
        <w:rPr>
          <w:sz w:val="22"/>
          <w:szCs w:val="22"/>
        </w:rPr>
        <w:t xml:space="preserve"> Chem. 2007. doi:10.1007/128_2006_108.</w:t>
      </w:r>
    </w:p>
    <w:p w14:paraId="223A0A71"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Complete book, authored</w:t>
      </w:r>
      <w:r w:rsidRPr="00986B3D">
        <w:rPr>
          <w:sz w:val="22"/>
          <w:szCs w:val="22"/>
        </w:rPr>
        <w:br/>
        <w:t>Blenkinsopp A, Paxton P. Symptoms in the pharmacy: a guide to the management of common illness. 3rd ed. Oxford: Blackwell Science; 1998.</w:t>
      </w:r>
    </w:p>
    <w:p w14:paraId="27AF6725" w14:textId="77777777" w:rsidR="0056217F"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document</w:t>
      </w:r>
      <w:r>
        <w:rPr>
          <w:rStyle w:val="Emphasis"/>
          <w:rFonts w:asciiTheme="majorHAnsi" w:eastAsiaTheme="majorEastAsia" w:hAnsiTheme="majorHAnsi"/>
          <w:b/>
          <w:i w:val="0"/>
          <w:color w:val="4F81BD" w:themeColor="accent1"/>
          <w:sz w:val="26"/>
          <w:szCs w:val="26"/>
        </w:rPr>
        <w:t xml:space="preserve"> </w:t>
      </w:r>
      <w:r w:rsidRPr="00986B3D">
        <w:rPr>
          <w:sz w:val="22"/>
          <w:szCs w:val="22"/>
        </w:rPr>
        <w:br/>
        <w:t>Doe J. Title of subordinate document. In: The dictionary of substances and their effects. Royal Society of Chemistry. 1999. http://www.rsc.org/dose/title of subordinate document. Accessed 15 Jan 1999.</w:t>
      </w:r>
    </w:p>
    <w:p w14:paraId="0F14C4F8"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database</w:t>
      </w:r>
      <w:r w:rsidRPr="00986B3D">
        <w:rPr>
          <w:sz w:val="22"/>
          <w:szCs w:val="22"/>
        </w:rPr>
        <w:br/>
      </w:r>
      <w:proofErr w:type="spellStart"/>
      <w:r w:rsidRPr="00986B3D">
        <w:rPr>
          <w:sz w:val="22"/>
          <w:szCs w:val="22"/>
        </w:rPr>
        <w:t>Healthwise</w:t>
      </w:r>
      <w:proofErr w:type="spellEnd"/>
      <w:r w:rsidRPr="00986B3D">
        <w:rPr>
          <w:sz w:val="22"/>
          <w:szCs w:val="22"/>
        </w:rPr>
        <w:t xml:space="preserve"> Knowledgebase. US Pharmacopeia, Rockville. 1998. http://www.healthwise.org. Accessed 21 Sept 1998.</w:t>
      </w:r>
    </w:p>
    <w:p w14:paraId="2AD51F5C"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Supplementary material/private homepage</w:t>
      </w:r>
      <w:r w:rsidRPr="00986B3D">
        <w:rPr>
          <w:sz w:val="22"/>
          <w:szCs w:val="22"/>
        </w:rPr>
        <w:br/>
        <w:t>Doe J. Title of supplementary material. 2000. http://www.privatehomepage.com. Accessed 22 Feb 2000.</w:t>
      </w:r>
    </w:p>
    <w:p w14:paraId="4D20C7E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University site</w:t>
      </w:r>
      <w:r w:rsidRPr="00986B3D">
        <w:rPr>
          <w:sz w:val="22"/>
          <w:szCs w:val="22"/>
        </w:rPr>
        <w:br/>
        <w:t>Doe, J: Title of preprint. http://www.uni-heidelberg.de/mydata.html (1999). Accessed 25 Dec 1999.</w:t>
      </w:r>
    </w:p>
    <w:p w14:paraId="7DA23E6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FTP site</w:t>
      </w:r>
      <w:r w:rsidRPr="00986B3D">
        <w:rPr>
          <w:sz w:val="22"/>
          <w:szCs w:val="22"/>
        </w:rPr>
        <w:br/>
        <w:t>Doe, J: Trivial HTTP, RFC2169. ftp://ftp.isi.edu/in-notes/rfc2169.txt (1999). Accessed 12 Nov 1999.</w:t>
      </w:r>
    </w:p>
    <w:p w14:paraId="544048C3"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lastRenderedPageBreak/>
        <w:t>Organization site</w:t>
      </w:r>
      <w:r w:rsidRPr="00986B3D">
        <w:rPr>
          <w:sz w:val="22"/>
          <w:szCs w:val="22"/>
        </w:rPr>
        <w:br/>
        <w:t>ISSN International Centre: The ISSN register. http://www.issn.org (2006). Accessed 20 Feb 2007.</w:t>
      </w:r>
    </w:p>
    <w:p w14:paraId="413430CA"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Dataset with persistent identifier</w:t>
      </w:r>
      <w:r w:rsidRPr="00986B3D">
        <w:rPr>
          <w:sz w:val="22"/>
          <w:szCs w:val="22"/>
        </w:rPr>
        <w:br/>
      </w:r>
      <w:proofErr w:type="spellStart"/>
      <w:r w:rsidRPr="00986B3D">
        <w:rPr>
          <w:sz w:val="22"/>
          <w:szCs w:val="22"/>
        </w:rPr>
        <w:t>Zheng</w:t>
      </w:r>
      <w:proofErr w:type="spellEnd"/>
      <w:r w:rsidRPr="00986B3D">
        <w:rPr>
          <w:sz w:val="22"/>
          <w:szCs w:val="22"/>
        </w:rPr>
        <w:t xml:space="preserve"> L-Y, </w:t>
      </w:r>
      <w:proofErr w:type="spellStart"/>
      <w:r w:rsidRPr="00986B3D">
        <w:rPr>
          <w:sz w:val="22"/>
          <w:szCs w:val="22"/>
        </w:rPr>
        <w:t>Guo</w:t>
      </w:r>
      <w:proofErr w:type="spellEnd"/>
      <w:r w:rsidRPr="00986B3D">
        <w:rPr>
          <w:sz w:val="22"/>
          <w:szCs w:val="22"/>
        </w:rPr>
        <w:t xml:space="preserve"> X-S, He B, Sun L-J, </w:t>
      </w:r>
      <w:proofErr w:type="spellStart"/>
      <w:r w:rsidRPr="00986B3D">
        <w:rPr>
          <w:sz w:val="22"/>
          <w:szCs w:val="22"/>
        </w:rPr>
        <w:t>Peng</w:t>
      </w:r>
      <w:proofErr w:type="spellEnd"/>
      <w:r w:rsidRPr="00986B3D">
        <w:rPr>
          <w:sz w:val="22"/>
          <w:szCs w:val="22"/>
        </w:rPr>
        <w:t xml:space="preserve"> Y, Dong S-S, et al. Genome data from sweet and grain sorghum (Sorghum </w:t>
      </w:r>
      <w:proofErr w:type="spellStart"/>
      <w:r w:rsidRPr="00986B3D">
        <w:rPr>
          <w:sz w:val="22"/>
          <w:szCs w:val="22"/>
        </w:rPr>
        <w:t>bicolor</w:t>
      </w:r>
      <w:proofErr w:type="spellEnd"/>
      <w:r w:rsidRPr="00986B3D">
        <w:rPr>
          <w:sz w:val="22"/>
          <w:szCs w:val="22"/>
        </w:rPr>
        <w:t xml:space="preserve">). </w:t>
      </w:r>
      <w:proofErr w:type="spellStart"/>
      <w:r w:rsidRPr="00986B3D">
        <w:rPr>
          <w:sz w:val="22"/>
          <w:szCs w:val="22"/>
        </w:rPr>
        <w:t>GigaScience</w:t>
      </w:r>
      <w:proofErr w:type="spellEnd"/>
      <w:r w:rsidRPr="00986B3D">
        <w:rPr>
          <w:sz w:val="22"/>
          <w:szCs w:val="22"/>
        </w:rPr>
        <w:t xml:space="preserve"> Database. 2011. http://dx.doi.org/10.5524/100012.</w:t>
      </w:r>
    </w:p>
    <w:p w14:paraId="0A4087F5" w14:textId="77777777"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 xml:space="preserve">Citable </w:t>
      </w:r>
      <w:proofErr w:type="spellStart"/>
      <w:r w:rsidRPr="000E36A8">
        <w:rPr>
          <w:rStyle w:val="Emphasis"/>
          <w:rFonts w:asciiTheme="majorHAnsi" w:eastAsiaTheme="majorEastAsia" w:hAnsiTheme="majorHAnsi"/>
          <w:b/>
          <w:i w:val="0"/>
          <w:color w:val="4F81BD" w:themeColor="accent1"/>
          <w:sz w:val="26"/>
          <w:szCs w:val="26"/>
        </w:rPr>
        <w:t>Micropublication</w:t>
      </w:r>
      <w:proofErr w:type="spellEnd"/>
      <w:r w:rsidRPr="00986B3D">
        <w:rPr>
          <w:sz w:val="22"/>
          <w:szCs w:val="22"/>
        </w:rPr>
        <w:br/>
        <w:t xml:space="preserve">Name Abstract for </w:t>
      </w:r>
      <w:r w:rsidRPr="00986B3D">
        <w:rPr>
          <w:rStyle w:val="Emphasis"/>
          <w:rFonts w:eastAsiaTheme="majorEastAsia"/>
          <w:sz w:val="22"/>
          <w:szCs w:val="22"/>
        </w:rPr>
        <w:t>Escherichia coli</w:t>
      </w:r>
      <w:r w:rsidRPr="00986B3D">
        <w:rPr>
          <w:sz w:val="22"/>
          <w:szCs w:val="22"/>
        </w:rPr>
        <w:t xml:space="preserve">. </w:t>
      </w:r>
      <w:proofErr w:type="spellStart"/>
      <w:r w:rsidRPr="00986B3D">
        <w:rPr>
          <w:sz w:val="22"/>
          <w:szCs w:val="22"/>
        </w:rPr>
        <w:t>NamesforLife</w:t>
      </w:r>
      <w:proofErr w:type="spellEnd"/>
      <w:r w:rsidRPr="00986B3D">
        <w:rPr>
          <w:sz w:val="22"/>
          <w:szCs w:val="22"/>
        </w:rPr>
        <w:t>, LLC. Retrieved June 11, 2014. http://doi.org/10.1601/nm.3093.</w:t>
      </w:r>
    </w:p>
    <w:p w14:paraId="68AC7BEC" w14:textId="77777777" w:rsidR="006A05C3" w:rsidRPr="0056217F" w:rsidRDefault="006A05C3" w:rsidP="00654A7E">
      <w:pPr>
        <w:spacing w:after="0" w:line="240" w:lineRule="auto"/>
        <w:rPr>
          <w:rFonts w:ascii="Times New Roman" w:hAnsi="Times New Roman" w:cs="Times New Roman"/>
          <w:lang w:val="en-GB"/>
        </w:rPr>
      </w:pPr>
    </w:p>
    <w:p w14:paraId="3C1AF63C" w14:textId="77777777" w:rsidR="0066330A" w:rsidRPr="0066330A" w:rsidRDefault="006A05C3" w:rsidP="0066330A">
      <w:pPr>
        <w:pStyle w:val="Heading1"/>
      </w:pPr>
      <w:commentRangeStart w:id="146"/>
      <w:r w:rsidRPr="0066330A">
        <w:t>Table 1 (required, fixed format)</w:t>
      </w:r>
      <w:commentRangeEnd w:id="146"/>
      <w:r w:rsidR="00F17DCB">
        <w:rPr>
          <w:rStyle w:val="CommentReference"/>
          <w:rFonts w:asciiTheme="minorHAnsi" w:eastAsiaTheme="minorEastAsia" w:hAnsiTheme="minorHAnsi" w:cstheme="minorBidi"/>
          <w:b w:val="0"/>
          <w:bCs w:val="0"/>
          <w:color w:val="auto"/>
        </w:rPr>
        <w:commentReference w:id="146"/>
      </w:r>
    </w:p>
    <w:p w14:paraId="71652C0B" w14:textId="76BB7990" w:rsidR="006A05C3" w:rsidRDefault="006A05C3" w:rsidP="00196C3D">
      <w:pPr>
        <w:pStyle w:val="Paragraph"/>
      </w:pPr>
      <w:r>
        <w:t>The</w:t>
      </w:r>
      <w:del w:id="147" w:author="Joshua Hamilton" w:date="2015-09-29T19:07:00Z">
        <w:r w:rsidDel="00F17DCB">
          <w:delText xml:space="preserve"> current</w:delText>
        </w:r>
      </w:del>
      <w:r>
        <w:t xml:space="preserve"> taxonomic placement and names must be referenced to the </w:t>
      </w:r>
      <w:del w:id="148" w:author="Joshua Hamilton" w:date="2015-09-29T19:07:00Z">
        <w:r w:rsidDel="00F17DCB">
          <w:delText xml:space="preserve">appropriate literature at each rank in the hierarchy. This includes the references that establish the validity and availability of the names in use. In the case of bacteria and archaea, this information is available through the NamesforLife annotation services and the appropriate references should be cited and added to the bibliography. </w:delText>
        </w:r>
      </w:del>
      <w:ins w:id="149" w:author="Joshua Hamilton" w:date="2015-09-29T19:07:00Z">
        <w:r w:rsidR="00F17DCB">
          <w:t xml:space="preserve">alignment as described in Organism </w:t>
        </w:r>
      </w:ins>
      <w:ins w:id="150" w:author="Joshua Hamilton" w:date="2015-09-29T19:12:00Z">
        <w:r w:rsidR="00062285">
          <w:t>I</w:t>
        </w:r>
      </w:ins>
      <w:ins w:id="151" w:author="Joshua Hamilton" w:date="2015-09-29T19:08:00Z">
        <w:r w:rsidR="00F17DCB">
          <w:t>nformation</w:t>
        </w:r>
      </w:ins>
      <w:ins w:id="152" w:author="Joshua Hamilton" w:date="2015-09-29T19:07:00Z">
        <w:r w:rsidR="00F17DCB">
          <w:t>.</w:t>
        </w:r>
      </w:ins>
      <w:ins w:id="153" w:author="Joshua Hamilton" w:date="2015-09-29T19:08:00Z">
        <w:r w:rsidR="00F17DCB">
          <w:t xml:space="preserve"> </w:t>
        </w:r>
      </w:ins>
      <w:ins w:id="154" w:author="Joshua Hamilton" w:date="2015-09-29T19:09:00Z">
        <w:r w:rsidR="00F17DCB">
          <w:t xml:space="preserve">For isolate genomes, </w:t>
        </w:r>
      </w:ins>
      <w:del w:id="155" w:author="Joshua Hamilton" w:date="2015-09-29T19:09:00Z">
        <w:r w:rsidDel="00F17DCB">
          <w:delText xml:space="preserve">Summarized </w:delText>
        </w:r>
      </w:del>
      <w:ins w:id="156" w:author="Joshua Hamilton" w:date="2015-09-29T19:09:00Z">
        <w:r w:rsidR="00F17DCB">
          <w:t xml:space="preserve">summarized </w:t>
        </w:r>
      </w:ins>
      <w:r>
        <w:t>phenotypic features are based on either published reports from the literature</w:t>
      </w:r>
      <w:ins w:id="157" w:author="Joshua Hamilton" w:date="2015-09-29T19:10:00Z">
        <w:r w:rsidR="00F17DCB">
          <w:t xml:space="preserve">. For SAGs and MAGs, summarized phenotypic features are </w:t>
        </w:r>
      </w:ins>
      <w:del w:id="158" w:author="Joshua Hamilton" w:date="2015-09-29T19:10:00Z">
        <w:r w:rsidDel="00F17DCB">
          <w:delText xml:space="preserve">, or if the source organism is not previously described, </w:delText>
        </w:r>
      </w:del>
      <w:r>
        <w:t>based on the authors’ observations.</w:t>
      </w:r>
      <w:ins w:id="159" w:author="Joshua Hamilton" w:date="2015-09-29T19:10:00Z">
        <w:r w:rsidR="00062285">
          <w:t xml:space="preserve"> Highlighted phenotypic features are required only for isolate genomes.</w:t>
        </w:r>
      </w:ins>
    </w:p>
    <w:p w14:paraId="51579071" w14:textId="77777777" w:rsidR="006A05C3" w:rsidRPr="009A1C02" w:rsidRDefault="006A05C3" w:rsidP="0066330A">
      <w:pPr>
        <w:pStyle w:val="TableTitle"/>
        <w:ind w:right="90"/>
      </w:pPr>
      <w:commentRangeStart w:id="160"/>
      <w:r w:rsidRPr="009A1C02">
        <w:rPr>
          <w:b/>
        </w:rPr>
        <w:t>Table 1.</w:t>
      </w:r>
      <w:commentRangeEnd w:id="160"/>
      <w:r w:rsidR="00062285">
        <w:rPr>
          <w:rStyle w:val="CommentReference"/>
          <w:rFonts w:asciiTheme="minorHAnsi" w:eastAsiaTheme="minorEastAsia" w:hAnsiTheme="minorHAnsi" w:cstheme="minorBidi"/>
          <w:lang w:eastAsia="zh-CN"/>
        </w:rPr>
        <w:commentReference w:id="160"/>
      </w:r>
      <w:r w:rsidRPr="009A1C02">
        <w:t xml:space="preserve"> Classification and general features of </w:t>
      </w:r>
      <w:proofErr w:type="spellStart"/>
      <w:r w:rsidRPr="009A1C02">
        <w:rPr>
          <w:i/>
        </w:rPr>
        <w:t>Genusspecies</w:t>
      </w:r>
      <w:proofErr w:type="spellEnd"/>
      <w:r w:rsidRPr="009A1C02">
        <w:t xml:space="preserve"> strain </w:t>
      </w:r>
      <w:proofErr w:type="spellStart"/>
      <w:r w:rsidRPr="009A1C02">
        <w:t>designation</w:t>
      </w:r>
      <w:r w:rsidRPr="009A1C02">
        <w:rPr>
          <w:vertAlign w:val="superscript"/>
        </w:rPr>
        <w:t>T</w:t>
      </w:r>
      <w:proofErr w:type="spellEnd"/>
      <w:r w:rsidRPr="009A1C02">
        <w:rPr>
          <w:vertAlign w:val="superscript"/>
        </w:rPr>
        <w:t xml:space="preserve"> </w:t>
      </w:r>
      <w:r w:rsidRPr="009A1C02">
        <w:t>[</w:t>
      </w:r>
      <w:r w:rsidRPr="009A1C02">
        <w:rPr>
          <w:color w:val="0070C0"/>
        </w:rPr>
        <w:t>cite MIGS reference</w:t>
      </w:r>
      <w:r w:rsidRPr="009A1C02">
        <w:t>]</w:t>
      </w:r>
      <w:r w:rsidR="00450637">
        <w:t xml:space="preserve"> </w:t>
      </w:r>
    </w:p>
    <w:tbl>
      <w:tblPr>
        <w:tblW w:w="9526" w:type="dxa"/>
        <w:jc w:val="center"/>
        <w:tblLayout w:type="fixed"/>
        <w:tblLook w:val="04A0" w:firstRow="1" w:lastRow="0" w:firstColumn="1" w:lastColumn="0" w:noHBand="0" w:noVBand="1"/>
      </w:tblPr>
      <w:tblGrid>
        <w:gridCol w:w="1636"/>
        <w:gridCol w:w="2272"/>
        <w:gridCol w:w="4200"/>
        <w:gridCol w:w="1418"/>
      </w:tblGrid>
      <w:tr w:rsidR="006A05C3" w:rsidRPr="0066330A" w14:paraId="3EDA5022" w14:textId="77777777" w:rsidTr="0066330A">
        <w:trPr>
          <w:trHeight w:val="330"/>
          <w:jc w:val="center"/>
        </w:trPr>
        <w:tc>
          <w:tcPr>
            <w:tcW w:w="1636" w:type="dxa"/>
            <w:tcBorders>
              <w:top w:val="single" w:sz="4" w:space="0" w:color="auto"/>
              <w:bottom w:val="single" w:sz="4" w:space="0" w:color="auto"/>
            </w:tcBorders>
            <w:noWrap/>
            <w:vAlign w:val="bottom"/>
            <w:hideMark/>
          </w:tcPr>
          <w:p w14:paraId="274D0F00" w14:textId="77777777" w:rsidR="006A05C3" w:rsidRPr="0066330A" w:rsidRDefault="006A05C3" w:rsidP="0066330A">
            <w:pPr>
              <w:pStyle w:val="TableHead"/>
              <w:rPr>
                <w:b/>
                <w:bCs/>
                <w:color w:val="000000"/>
              </w:rPr>
            </w:pPr>
            <w:r w:rsidRPr="0066330A">
              <w:rPr>
                <w:b/>
              </w:rPr>
              <w:t>MIGS ID</w:t>
            </w:r>
          </w:p>
        </w:tc>
        <w:tc>
          <w:tcPr>
            <w:tcW w:w="2272" w:type="dxa"/>
            <w:tcBorders>
              <w:top w:val="single" w:sz="4" w:space="0" w:color="auto"/>
              <w:bottom w:val="single" w:sz="4" w:space="0" w:color="auto"/>
            </w:tcBorders>
            <w:noWrap/>
            <w:vAlign w:val="bottom"/>
            <w:hideMark/>
          </w:tcPr>
          <w:p w14:paraId="52454592" w14:textId="77777777" w:rsidR="006A05C3" w:rsidRPr="0066330A" w:rsidRDefault="006A05C3" w:rsidP="0066330A">
            <w:pPr>
              <w:pStyle w:val="TableHead"/>
              <w:rPr>
                <w:b/>
                <w:bCs/>
                <w:color w:val="000000"/>
              </w:rPr>
            </w:pPr>
            <w:r w:rsidRPr="0066330A">
              <w:rPr>
                <w:b/>
              </w:rPr>
              <w:t>Property</w:t>
            </w:r>
          </w:p>
        </w:tc>
        <w:tc>
          <w:tcPr>
            <w:tcW w:w="4200" w:type="dxa"/>
            <w:tcBorders>
              <w:top w:val="single" w:sz="4" w:space="0" w:color="auto"/>
              <w:bottom w:val="single" w:sz="4" w:space="0" w:color="auto"/>
            </w:tcBorders>
            <w:noWrap/>
            <w:vAlign w:val="bottom"/>
            <w:hideMark/>
          </w:tcPr>
          <w:p w14:paraId="468AD252" w14:textId="77777777" w:rsidR="006A05C3" w:rsidRPr="0066330A" w:rsidRDefault="006A05C3" w:rsidP="0066330A">
            <w:pPr>
              <w:pStyle w:val="TableHead"/>
              <w:rPr>
                <w:b/>
                <w:bCs/>
                <w:color w:val="000000"/>
              </w:rPr>
            </w:pPr>
            <w:r w:rsidRPr="0066330A">
              <w:rPr>
                <w:b/>
              </w:rPr>
              <w:t>Term</w:t>
            </w:r>
          </w:p>
        </w:tc>
        <w:tc>
          <w:tcPr>
            <w:tcW w:w="1418" w:type="dxa"/>
            <w:tcBorders>
              <w:top w:val="single" w:sz="4" w:space="0" w:color="auto"/>
              <w:bottom w:val="single" w:sz="4" w:space="0" w:color="auto"/>
            </w:tcBorders>
            <w:noWrap/>
            <w:vAlign w:val="bottom"/>
            <w:hideMark/>
          </w:tcPr>
          <w:p w14:paraId="56B37D49" w14:textId="77777777" w:rsidR="006A05C3" w:rsidRPr="0066330A" w:rsidRDefault="006A05C3" w:rsidP="0066330A">
            <w:pPr>
              <w:pStyle w:val="TableHead"/>
              <w:rPr>
                <w:b/>
                <w:bCs/>
                <w:color w:val="000000"/>
              </w:rPr>
            </w:pPr>
            <w:commentRangeStart w:id="161"/>
            <w:r w:rsidRPr="0066330A">
              <w:rPr>
                <w:b/>
              </w:rPr>
              <w:t xml:space="preserve">Evidence </w:t>
            </w:r>
            <w:proofErr w:type="spellStart"/>
            <w:r w:rsidRPr="0066330A">
              <w:rPr>
                <w:b/>
              </w:rPr>
              <w:t>code</w:t>
            </w:r>
            <w:r w:rsidRPr="0066330A">
              <w:rPr>
                <w:b/>
                <w:vertAlign w:val="superscript"/>
              </w:rPr>
              <w:t>a</w:t>
            </w:r>
            <w:commentRangeEnd w:id="161"/>
            <w:proofErr w:type="spellEnd"/>
            <w:r w:rsidR="00F17DCB">
              <w:rPr>
                <w:rStyle w:val="CommentReference"/>
                <w:rFonts w:asciiTheme="minorHAnsi" w:eastAsiaTheme="minorEastAsia" w:hAnsiTheme="minorHAnsi" w:cstheme="minorBidi"/>
                <w:lang w:eastAsia="zh-CN"/>
              </w:rPr>
              <w:commentReference w:id="161"/>
            </w:r>
          </w:p>
        </w:tc>
      </w:tr>
      <w:tr w:rsidR="006A05C3" w:rsidRPr="009D71DD" w14:paraId="29016D40" w14:textId="77777777" w:rsidTr="0066330A">
        <w:trPr>
          <w:trHeight w:val="314"/>
          <w:jc w:val="center"/>
        </w:trPr>
        <w:tc>
          <w:tcPr>
            <w:tcW w:w="1636" w:type="dxa"/>
            <w:tcBorders>
              <w:top w:val="single" w:sz="4" w:space="0" w:color="auto"/>
            </w:tcBorders>
            <w:noWrap/>
            <w:vAlign w:val="bottom"/>
            <w:hideMark/>
          </w:tcPr>
          <w:p w14:paraId="5840F06E" w14:textId="77777777" w:rsidR="006A05C3" w:rsidRPr="009D71DD" w:rsidRDefault="006A05C3" w:rsidP="0066330A">
            <w:pPr>
              <w:pStyle w:val="TableBody"/>
              <w:ind w:left="-10"/>
              <w:rPr>
                <w:rFonts w:eastAsia="Calibri"/>
                <w:sz w:val="20"/>
                <w:szCs w:val="20"/>
              </w:rPr>
            </w:pPr>
          </w:p>
        </w:tc>
        <w:tc>
          <w:tcPr>
            <w:tcW w:w="2272" w:type="dxa"/>
            <w:tcBorders>
              <w:top w:val="single" w:sz="4" w:space="0" w:color="auto"/>
            </w:tcBorders>
            <w:vAlign w:val="bottom"/>
            <w:hideMark/>
          </w:tcPr>
          <w:p w14:paraId="4E54A21F" w14:textId="77777777" w:rsidR="006A05C3" w:rsidRPr="009D71DD" w:rsidRDefault="006A05C3" w:rsidP="00545A5F">
            <w:pPr>
              <w:pStyle w:val="TableBody"/>
              <w:rPr>
                <w:bCs/>
                <w:color w:val="000000"/>
                <w:sz w:val="20"/>
                <w:szCs w:val="20"/>
              </w:rPr>
            </w:pPr>
            <w:r w:rsidRPr="009D71DD">
              <w:rPr>
                <w:sz w:val="20"/>
                <w:szCs w:val="20"/>
              </w:rPr>
              <w:t>Classification</w:t>
            </w:r>
          </w:p>
        </w:tc>
        <w:tc>
          <w:tcPr>
            <w:tcW w:w="4200" w:type="dxa"/>
            <w:tcBorders>
              <w:top w:val="single" w:sz="4" w:space="0" w:color="auto"/>
            </w:tcBorders>
            <w:noWrap/>
            <w:vAlign w:val="bottom"/>
            <w:hideMark/>
          </w:tcPr>
          <w:p w14:paraId="1FDC6A43" w14:textId="77777777" w:rsidR="006A05C3" w:rsidRPr="009D71DD" w:rsidRDefault="006A05C3" w:rsidP="00545A5F">
            <w:pPr>
              <w:pStyle w:val="TableBody"/>
              <w:rPr>
                <w:bCs/>
                <w:color w:val="000000"/>
                <w:sz w:val="20"/>
                <w:szCs w:val="20"/>
              </w:rPr>
            </w:pPr>
            <w:r w:rsidRPr="009D71DD">
              <w:rPr>
                <w:sz w:val="20"/>
                <w:szCs w:val="20"/>
              </w:rPr>
              <w:t xml:space="preserve">Domain </w:t>
            </w:r>
            <w:r w:rsidRPr="009D71DD">
              <w:rPr>
                <w:i/>
                <w:color w:val="0070C0"/>
                <w:sz w:val="20"/>
                <w:szCs w:val="20"/>
              </w:rPr>
              <w:t>Use only validly published or</w:t>
            </w:r>
            <w:r w:rsidRPr="009D71DD">
              <w:rPr>
                <w:sz w:val="20"/>
                <w:szCs w:val="20"/>
              </w:rPr>
              <w:t xml:space="preserve"> </w:t>
            </w:r>
          </w:p>
        </w:tc>
        <w:tc>
          <w:tcPr>
            <w:tcW w:w="1418" w:type="dxa"/>
            <w:tcBorders>
              <w:top w:val="single" w:sz="4" w:space="0" w:color="auto"/>
            </w:tcBorders>
            <w:noWrap/>
            <w:vAlign w:val="bottom"/>
            <w:hideMark/>
          </w:tcPr>
          <w:p w14:paraId="65E54E80"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28831EE" w14:textId="77777777" w:rsidTr="0066330A">
        <w:trPr>
          <w:trHeight w:val="314"/>
          <w:jc w:val="center"/>
        </w:trPr>
        <w:tc>
          <w:tcPr>
            <w:tcW w:w="1636" w:type="dxa"/>
            <w:noWrap/>
            <w:vAlign w:val="bottom"/>
            <w:hideMark/>
          </w:tcPr>
          <w:p w14:paraId="36C9078B" w14:textId="77777777" w:rsidR="006A05C3" w:rsidRPr="009D71DD" w:rsidRDefault="006A05C3" w:rsidP="0066330A">
            <w:pPr>
              <w:pStyle w:val="TableBody"/>
              <w:ind w:left="-10"/>
              <w:rPr>
                <w:sz w:val="20"/>
                <w:szCs w:val="20"/>
              </w:rPr>
            </w:pPr>
          </w:p>
        </w:tc>
        <w:tc>
          <w:tcPr>
            <w:tcW w:w="2272" w:type="dxa"/>
            <w:noWrap/>
            <w:vAlign w:val="bottom"/>
            <w:hideMark/>
          </w:tcPr>
          <w:p w14:paraId="59332A6C" w14:textId="77777777" w:rsidR="006A05C3" w:rsidRPr="009D71DD" w:rsidRDefault="006A05C3" w:rsidP="00545A5F">
            <w:pPr>
              <w:pStyle w:val="TableBody"/>
              <w:rPr>
                <w:sz w:val="20"/>
                <w:szCs w:val="20"/>
              </w:rPr>
            </w:pPr>
          </w:p>
        </w:tc>
        <w:tc>
          <w:tcPr>
            <w:tcW w:w="4200" w:type="dxa"/>
            <w:noWrap/>
            <w:vAlign w:val="bottom"/>
            <w:hideMark/>
          </w:tcPr>
          <w:p w14:paraId="1AEF63A7" w14:textId="77777777" w:rsidR="006A05C3" w:rsidRPr="009D71DD" w:rsidRDefault="006A05C3" w:rsidP="00545A5F">
            <w:pPr>
              <w:pStyle w:val="TableBody"/>
              <w:rPr>
                <w:bCs/>
                <w:color w:val="000000"/>
                <w:sz w:val="20"/>
                <w:szCs w:val="20"/>
              </w:rPr>
            </w:pPr>
            <w:r w:rsidRPr="009D71DD">
              <w:rPr>
                <w:sz w:val="20"/>
                <w:szCs w:val="20"/>
              </w:rPr>
              <w:t xml:space="preserve">Phylum </w:t>
            </w:r>
            <w:r w:rsidRPr="009D71DD">
              <w:rPr>
                <w:i/>
                <w:color w:val="0070C0"/>
                <w:sz w:val="20"/>
                <w:szCs w:val="20"/>
              </w:rPr>
              <w:t>available names. Cite the</w:t>
            </w:r>
          </w:p>
        </w:tc>
        <w:tc>
          <w:tcPr>
            <w:tcW w:w="1418" w:type="dxa"/>
            <w:noWrap/>
            <w:vAlign w:val="bottom"/>
            <w:hideMark/>
          </w:tcPr>
          <w:p w14:paraId="6CCEBF27"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EF2991D" w14:textId="77777777" w:rsidTr="0066330A">
        <w:trPr>
          <w:trHeight w:val="314"/>
          <w:jc w:val="center"/>
        </w:trPr>
        <w:tc>
          <w:tcPr>
            <w:tcW w:w="1636" w:type="dxa"/>
            <w:noWrap/>
            <w:vAlign w:val="bottom"/>
            <w:hideMark/>
          </w:tcPr>
          <w:p w14:paraId="4DF04D8E" w14:textId="77777777" w:rsidR="006A05C3" w:rsidRPr="009D71DD" w:rsidRDefault="006A05C3" w:rsidP="0066330A">
            <w:pPr>
              <w:pStyle w:val="TableBody"/>
              <w:ind w:left="-10"/>
              <w:rPr>
                <w:sz w:val="20"/>
                <w:szCs w:val="20"/>
              </w:rPr>
            </w:pPr>
          </w:p>
        </w:tc>
        <w:tc>
          <w:tcPr>
            <w:tcW w:w="2272" w:type="dxa"/>
            <w:noWrap/>
            <w:vAlign w:val="bottom"/>
            <w:hideMark/>
          </w:tcPr>
          <w:p w14:paraId="16DC0F1D" w14:textId="77777777" w:rsidR="006A05C3" w:rsidRPr="009D71DD" w:rsidRDefault="006A05C3" w:rsidP="00545A5F">
            <w:pPr>
              <w:pStyle w:val="TableBody"/>
              <w:rPr>
                <w:sz w:val="20"/>
                <w:szCs w:val="20"/>
              </w:rPr>
            </w:pPr>
          </w:p>
        </w:tc>
        <w:tc>
          <w:tcPr>
            <w:tcW w:w="4200" w:type="dxa"/>
            <w:noWrap/>
            <w:vAlign w:val="bottom"/>
            <w:hideMark/>
          </w:tcPr>
          <w:p w14:paraId="133C8CCD" w14:textId="77777777" w:rsidR="006A05C3" w:rsidRPr="009D71DD" w:rsidRDefault="006A05C3" w:rsidP="00545A5F">
            <w:pPr>
              <w:pStyle w:val="TableBody"/>
              <w:rPr>
                <w:bCs/>
                <w:color w:val="000000"/>
                <w:sz w:val="20"/>
                <w:szCs w:val="20"/>
              </w:rPr>
            </w:pPr>
            <w:r w:rsidRPr="009D71DD">
              <w:rPr>
                <w:sz w:val="20"/>
                <w:szCs w:val="20"/>
              </w:rPr>
              <w:t xml:space="preserve">Class </w:t>
            </w:r>
            <w:r w:rsidRPr="009D71DD">
              <w:rPr>
                <w:i/>
                <w:color w:val="0070C0"/>
                <w:sz w:val="20"/>
                <w:szCs w:val="20"/>
              </w:rPr>
              <w:t>appropriate taxonomic authority</w:t>
            </w:r>
          </w:p>
        </w:tc>
        <w:tc>
          <w:tcPr>
            <w:tcW w:w="1418" w:type="dxa"/>
            <w:noWrap/>
            <w:vAlign w:val="bottom"/>
            <w:hideMark/>
          </w:tcPr>
          <w:p w14:paraId="14F24FF8"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8DCCF82" w14:textId="77777777" w:rsidTr="0066330A">
        <w:trPr>
          <w:trHeight w:val="314"/>
          <w:jc w:val="center"/>
        </w:trPr>
        <w:tc>
          <w:tcPr>
            <w:tcW w:w="1636" w:type="dxa"/>
            <w:noWrap/>
            <w:vAlign w:val="bottom"/>
            <w:hideMark/>
          </w:tcPr>
          <w:p w14:paraId="2BE8B3F8" w14:textId="77777777" w:rsidR="006A05C3" w:rsidRPr="009D71DD" w:rsidRDefault="006A05C3" w:rsidP="0066330A">
            <w:pPr>
              <w:pStyle w:val="TableBody"/>
              <w:ind w:left="-10"/>
              <w:rPr>
                <w:sz w:val="20"/>
                <w:szCs w:val="20"/>
              </w:rPr>
            </w:pPr>
          </w:p>
        </w:tc>
        <w:tc>
          <w:tcPr>
            <w:tcW w:w="2272" w:type="dxa"/>
            <w:noWrap/>
            <w:vAlign w:val="bottom"/>
            <w:hideMark/>
          </w:tcPr>
          <w:p w14:paraId="194D010C" w14:textId="77777777" w:rsidR="006A05C3" w:rsidRPr="009D71DD" w:rsidRDefault="006A05C3" w:rsidP="00545A5F">
            <w:pPr>
              <w:pStyle w:val="TableBody"/>
              <w:rPr>
                <w:sz w:val="20"/>
                <w:szCs w:val="20"/>
              </w:rPr>
            </w:pPr>
          </w:p>
        </w:tc>
        <w:tc>
          <w:tcPr>
            <w:tcW w:w="4200" w:type="dxa"/>
            <w:noWrap/>
            <w:vAlign w:val="bottom"/>
            <w:hideMark/>
          </w:tcPr>
          <w:p w14:paraId="3A2DD591" w14:textId="77777777" w:rsidR="006A05C3" w:rsidRPr="009D71DD" w:rsidRDefault="006A05C3" w:rsidP="00545A5F">
            <w:pPr>
              <w:pStyle w:val="TableBody"/>
              <w:rPr>
                <w:bCs/>
                <w:color w:val="000000"/>
                <w:sz w:val="20"/>
                <w:szCs w:val="20"/>
              </w:rPr>
            </w:pPr>
            <w:r w:rsidRPr="009D71DD">
              <w:rPr>
                <w:sz w:val="20"/>
                <w:szCs w:val="20"/>
              </w:rPr>
              <w:t xml:space="preserve">Order </w:t>
            </w:r>
            <w:r w:rsidRPr="009D71DD">
              <w:rPr>
                <w:i/>
                <w:color w:val="0070C0"/>
                <w:sz w:val="20"/>
                <w:szCs w:val="20"/>
              </w:rPr>
              <w:t>and references establishing the name</w:t>
            </w:r>
          </w:p>
        </w:tc>
        <w:tc>
          <w:tcPr>
            <w:tcW w:w="1418" w:type="dxa"/>
            <w:noWrap/>
            <w:vAlign w:val="bottom"/>
            <w:hideMark/>
          </w:tcPr>
          <w:p w14:paraId="0B66FBF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6E8CF6C" w14:textId="77777777" w:rsidTr="0066330A">
        <w:trPr>
          <w:trHeight w:val="314"/>
          <w:jc w:val="center"/>
        </w:trPr>
        <w:tc>
          <w:tcPr>
            <w:tcW w:w="1636" w:type="dxa"/>
            <w:noWrap/>
            <w:vAlign w:val="bottom"/>
            <w:hideMark/>
          </w:tcPr>
          <w:p w14:paraId="1A11581D" w14:textId="77777777" w:rsidR="006A05C3" w:rsidRPr="009D71DD" w:rsidRDefault="006A05C3" w:rsidP="0066330A">
            <w:pPr>
              <w:pStyle w:val="TableBody"/>
              <w:ind w:left="-10"/>
              <w:rPr>
                <w:sz w:val="20"/>
                <w:szCs w:val="20"/>
              </w:rPr>
            </w:pPr>
          </w:p>
        </w:tc>
        <w:tc>
          <w:tcPr>
            <w:tcW w:w="2272" w:type="dxa"/>
            <w:noWrap/>
            <w:vAlign w:val="bottom"/>
            <w:hideMark/>
          </w:tcPr>
          <w:p w14:paraId="266E189E" w14:textId="77777777" w:rsidR="006A05C3" w:rsidRPr="009D71DD" w:rsidRDefault="006A05C3" w:rsidP="00545A5F">
            <w:pPr>
              <w:pStyle w:val="TableBody"/>
              <w:rPr>
                <w:sz w:val="20"/>
                <w:szCs w:val="20"/>
              </w:rPr>
            </w:pPr>
          </w:p>
        </w:tc>
        <w:tc>
          <w:tcPr>
            <w:tcW w:w="4200" w:type="dxa"/>
            <w:noWrap/>
            <w:vAlign w:val="bottom"/>
            <w:hideMark/>
          </w:tcPr>
          <w:p w14:paraId="68B33532" w14:textId="77777777" w:rsidR="006A05C3" w:rsidRPr="009D71DD" w:rsidRDefault="006A05C3" w:rsidP="00545A5F">
            <w:pPr>
              <w:pStyle w:val="TableBody"/>
              <w:rPr>
                <w:bCs/>
                <w:color w:val="000000"/>
                <w:sz w:val="20"/>
                <w:szCs w:val="20"/>
              </w:rPr>
            </w:pPr>
            <w:r w:rsidRPr="009D71DD">
              <w:rPr>
                <w:sz w:val="20"/>
                <w:szCs w:val="20"/>
              </w:rPr>
              <w:t>Family -.</w:t>
            </w:r>
          </w:p>
        </w:tc>
        <w:tc>
          <w:tcPr>
            <w:tcW w:w="1418" w:type="dxa"/>
            <w:noWrap/>
            <w:vAlign w:val="bottom"/>
            <w:hideMark/>
          </w:tcPr>
          <w:p w14:paraId="3E0CAA2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A73ACB7" w14:textId="77777777" w:rsidTr="0066330A">
        <w:trPr>
          <w:trHeight w:val="314"/>
          <w:jc w:val="center"/>
        </w:trPr>
        <w:tc>
          <w:tcPr>
            <w:tcW w:w="1636" w:type="dxa"/>
            <w:noWrap/>
            <w:vAlign w:val="bottom"/>
            <w:hideMark/>
          </w:tcPr>
          <w:p w14:paraId="2C6A249F" w14:textId="77777777" w:rsidR="006A05C3" w:rsidRPr="009D71DD" w:rsidRDefault="006A05C3" w:rsidP="0066330A">
            <w:pPr>
              <w:pStyle w:val="TableBody"/>
              <w:ind w:left="-10"/>
              <w:rPr>
                <w:sz w:val="20"/>
                <w:szCs w:val="20"/>
              </w:rPr>
            </w:pPr>
          </w:p>
        </w:tc>
        <w:tc>
          <w:tcPr>
            <w:tcW w:w="2272" w:type="dxa"/>
            <w:noWrap/>
            <w:vAlign w:val="bottom"/>
            <w:hideMark/>
          </w:tcPr>
          <w:p w14:paraId="7F0BBF0D" w14:textId="77777777" w:rsidR="006A05C3" w:rsidRPr="009D71DD" w:rsidRDefault="006A05C3" w:rsidP="00545A5F">
            <w:pPr>
              <w:pStyle w:val="TableBody"/>
              <w:rPr>
                <w:sz w:val="20"/>
                <w:szCs w:val="20"/>
              </w:rPr>
            </w:pPr>
          </w:p>
        </w:tc>
        <w:tc>
          <w:tcPr>
            <w:tcW w:w="4200" w:type="dxa"/>
            <w:noWrap/>
            <w:vAlign w:val="bottom"/>
            <w:hideMark/>
          </w:tcPr>
          <w:p w14:paraId="00AD4705" w14:textId="77777777" w:rsidR="006A05C3" w:rsidRPr="009D71DD" w:rsidRDefault="006A05C3" w:rsidP="00545A5F">
            <w:pPr>
              <w:pStyle w:val="TableBody"/>
              <w:rPr>
                <w:bCs/>
                <w:color w:val="000000"/>
                <w:sz w:val="20"/>
                <w:szCs w:val="20"/>
              </w:rPr>
            </w:pPr>
            <w:r w:rsidRPr="009D71DD">
              <w:rPr>
                <w:sz w:val="20"/>
                <w:szCs w:val="20"/>
              </w:rPr>
              <w:t xml:space="preserve">Genus </w:t>
            </w:r>
          </w:p>
        </w:tc>
        <w:tc>
          <w:tcPr>
            <w:tcW w:w="1418" w:type="dxa"/>
            <w:noWrap/>
            <w:vAlign w:val="bottom"/>
            <w:hideMark/>
          </w:tcPr>
          <w:p w14:paraId="128A3082"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3143C65" w14:textId="77777777" w:rsidTr="0066330A">
        <w:trPr>
          <w:trHeight w:val="314"/>
          <w:jc w:val="center"/>
        </w:trPr>
        <w:tc>
          <w:tcPr>
            <w:tcW w:w="1636" w:type="dxa"/>
            <w:noWrap/>
            <w:vAlign w:val="bottom"/>
            <w:hideMark/>
          </w:tcPr>
          <w:p w14:paraId="22B5C462" w14:textId="77777777" w:rsidR="006A05C3" w:rsidRPr="009D71DD" w:rsidRDefault="006A05C3" w:rsidP="0066330A">
            <w:pPr>
              <w:pStyle w:val="TableBody"/>
              <w:ind w:left="-10"/>
              <w:rPr>
                <w:sz w:val="20"/>
                <w:szCs w:val="20"/>
              </w:rPr>
            </w:pPr>
          </w:p>
        </w:tc>
        <w:tc>
          <w:tcPr>
            <w:tcW w:w="2272" w:type="dxa"/>
            <w:noWrap/>
            <w:vAlign w:val="bottom"/>
            <w:hideMark/>
          </w:tcPr>
          <w:p w14:paraId="323BA1F1" w14:textId="77777777" w:rsidR="006A05C3" w:rsidRPr="009D71DD" w:rsidRDefault="006A05C3" w:rsidP="00545A5F">
            <w:pPr>
              <w:pStyle w:val="TableBody"/>
              <w:rPr>
                <w:sz w:val="20"/>
                <w:szCs w:val="20"/>
              </w:rPr>
            </w:pPr>
          </w:p>
        </w:tc>
        <w:tc>
          <w:tcPr>
            <w:tcW w:w="4200" w:type="dxa"/>
            <w:noWrap/>
            <w:vAlign w:val="bottom"/>
            <w:hideMark/>
          </w:tcPr>
          <w:p w14:paraId="34C07930" w14:textId="77777777" w:rsidR="006A05C3" w:rsidRPr="009D71DD" w:rsidRDefault="006A05C3" w:rsidP="00545A5F">
            <w:pPr>
              <w:pStyle w:val="TableBody"/>
              <w:rPr>
                <w:bCs/>
                <w:color w:val="000000"/>
                <w:sz w:val="20"/>
                <w:szCs w:val="20"/>
              </w:rPr>
            </w:pPr>
            <w:r w:rsidRPr="009D71DD">
              <w:rPr>
                <w:sz w:val="20"/>
                <w:szCs w:val="20"/>
              </w:rPr>
              <w:t xml:space="preserve">Species </w:t>
            </w:r>
          </w:p>
        </w:tc>
        <w:tc>
          <w:tcPr>
            <w:tcW w:w="1418" w:type="dxa"/>
            <w:noWrap/>
            <w:vAlign w:val="bottom"/>
            <w:hideMark/>
          </w:tcPr>
          <w:p w14:paraId="56F5E9B9"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0B8FD0B1" w14:textId="77777777" w:rsidTr="0066330A">
        <w:trPr>
          <w:trHeight w:val="314"/>
          <w:jc w:val="center"/>
        </w:trPr>
        <w:tc>
          <w:tcPr>
            <w:tcW w:w="1636" w:type="dxa"/>
            <w:noWrap/>
            <w:vAlign w:val="bottom"/>
            <w:hideMark/>
          </w:tcPr>
          <w:p w14:paraId="2A5DAE88" w14:textId="77777777" w:rsidR="006A05C3" w:rsidRPr="009D71DD" w:rsidRDefault="006A05C3" w:rsidP="0066330A">
            <w:pPr>
              <w:pStyle w:val="TableBody"/>
              <w:ind w:left="-10"/>
              <w:rPr>
                <w:sz w:val="20"/>
                <w:szCs w:val="20"/>
              </w:rPr>
            </w:pPr>
          </w:p>
        </w:tc>
        <w:tc>
          <w:tcPr>
            <w:tcW w:w="2272" w:type="dxa"/>
            <w:noWrap/>
            <w:vAlign w:val="bottom"/>
            <w:hideMark/>
          </w:tcPr>
          <w:p w14:paraId="66FD67F4" w14:textId="77777777" w:rsidR="006A05C3" w:rsidRPr="009D71DD" w:rsidRDefault="006A05C3" w:rsidP="00545A5F">
            <w:pPr>
              <w:pStyle w:val="TableBody"/>
              <w:rPr>
                <w:sz w:val="20"/>
                <w:szCs w:val="20"/>
              </w:rPr>
            </w:pPr>
          </w:p>
        </w:tc>
        <w:tc>
          <w:tcPr>
            <w:tcW w:w="4200" w:type="dxa"/>
            <w:noWrap/>
            <w:vAlign w:val="bottom"/>
            <w:hideMark/>
          </w:tcPr>
          <w:p w14:paraId="2289DF99" w14:textId="77777777" w:rsidR="006A05C3" w:rsidRPr="009D71DD" w:rsidRDefault="006A05C3" w:rsidP="00545A5F">
            <w:pPr>
              <w:pStyle w:val="TableBody"/>
              <w:rPr>
                <w:bCs/>
                <w:color w:val="000000"/>
                <w:sz w:val="20"/>
                <w:szCs w:val="20"/>
              </w:rPr>
            </w:pPr>
            <w:r w:rsidRPr="009D71DD">
              <w:rPr>
                <w:sz w:val="20"/>
                <w:szCs w:val="20"/>
              </w:rPr>
              <w:t xml:space="preserve">(Type) strain: </w:t>
            </w:r>
            <w:proofErr w:type="spellStart"/>
            <w:r w:rsidRPr="009D71DD">
              <w:rPr>
                <w:i/>
                <w:sz w:val="20"/>
                <w:szCs w:val="20"/>
              </w:rPr>
              <w:t>Strain</w:t>
            </w:r>
            <w:r w:rsidRPr="009D71DD">
              <w:rPr>
                <w:i/>
                <w:sz w:val="20"/>
                <w:szCs w:val="20"/>
                <w:vertAlign w:val="superscript"/>
              </w:rPr>
              <w:t>T</w:t>
            </w:r>
            <w:proofErr w:type="spellEnd"/>
            <w:r w:rsidRPr="009D71DD">
              <w:rPr>
                <w:i/>
                <w:sz w:val="20"/>
                <w:szCs w:val="20"/>
              </w:rPr>
              <w:t xml:space="preserve"> (Accession #s)</w:t>
            </w:r>
          </w:p>
        </w:tc>
        <w:tc>
          <w:tcPr>
            <w:tcW w:w="1418" w:type="dxa"/>
            <w:noWrap/>
            <w:vAlign w:val="bottom"/>
            <w:hideMark/>
          </w:tcPr>
          <w:p w14:paraId="1E53AFE6" w14:textId="77777777" w:rsidR="006A05C3" w:rsidRPr="009D71DD" w:rsidRDefault="006A05C3" w:rsidP="00545A5F">
            <w:pPr>
              <w:pStyle w:val="TableBody"/>
              <w:rPr>
                <w:sz w:val="20"/>
                <w:szCs w:val="20"/>
              </w:rPr>
            </w:pPr>
          </w:p>
        </w:tc>
      </w:tr>
      <w:tr w:rsidR="006A05C3" w:rsidRPr="00062285" w14:paraId="3DE3D61D" w14:textId="77777777" w:rsidTr="0066330A">
        <w:trPr>
          <w:trHeight w:val="314"/>
          <w:jc w:val="center"/>
        </w:trPr>
        <w:tc>
          <w:tcPr>
            <w:tcW w:w="1636" w:type="dxa"/>
            <w:noWrap/>
            <w:vAlign w:val="bottom"/>
            <w:hideMark/>
          </w:tcPr>
          <w:p w14:paraId="2745CA61" w14:textId="77777777" w:rsidR="006A05C3" w:rsidRPr="00062285" w:rsidRDefault="006A05C3" w:rsidP="0066330A">
            <w:pPr>
              <w:pStyle w:val="TableBody"/>
              <w:ind w:left="-10"/>
              <w:rPr>
                <w:sz w:val="20"/>
                <w:szCs w:val="20"/>
                <w:highlight w:val="lightGray"/>
                <w:rPrChange w:id="162" w:author="Joshua Hamilton" w:date="2015-09-29T19:11:00Z">
                  <w:rPr>
                    <w:sz w:val="20"/>
                    <w:szCs w:val="20"/>
                  </w:rPr>
                </w:rPrChange>
              </w:rPr>
            </w:pPr>
          </w:p>
        </w:tc>
        <w:tc>
          <w:tcPr>
            <w:tcW w:w="2272" w:type="dxa"/>
            <w:noWrap/>
            <w:vAlign w:val="bottom"/>
            <w:hideMark/>
          </w:tcPr>
          <w:p w14:paraId="3B71A7EE" w14:textId="77777777" w:rsidR="006A05C3" w:rsidRPr="00062285" w:rsidRDefault="006A05C3" w:rsidP="00545A5F">
            <w:pPr>
              <w:pStyle w:val="TableBody"/>
              <w:rPr>
                <w:bCs/>
                <w:color w:val="000000"/>
                <w:sz w:val="20"/>
                <w:szCs w:val="20"/>
                <w:highlight w:val="lightGray"/>
                <w:rPrChange w:id="163" w:author="Joshua Hamilton" w:date="2015-09-29T19:11:00Z">
                  <w:rPr>
                    <w:bCs/>
                    <w:color w:val="000000"/>
                    <w:sz w:val="20"/>
                    <w:szCs w:val="20"/>
                  </w:rPr>
                </w:rPrChange>
              </w:rPr>
            </w:pPr>
            <w:r w:rsidRPr="00062285">
              <w:rPr>
                <w:sz w:val="20"/>
                <w:szCs w:val="20"/>
                <w:highlight w:val="lightGray"/>
                <w:rPrChange w:id="164" w:author="Joshua Hamilton" w:date="2015-09-29T19:11:00Z">
                  <w:rPr>
                    <w:sz w:val="20"/>
                    <w:szCs w:val="20"/>
                  </w:rPr>
                </w:rPrChange>
              </w:rPr>
              <w:t>Gram stain</w:t>
            </w:r>
          </w:p>
        </w:tc>
        <w:tc>
          <w:tcPr>
            <w:tcW w:w="4200" w:type="dxa"/>
            <w:noWrap/>
            <w:vAlign w:val="bottom"/>
            <w:hideMark/>
          </w:tcPr>
          <w:p w14:paraId="12443440" w14:textId="77777777" w:rsidR="006A05C3" w:rsidRPr="00062285" w:rsidRDefault="006A05C3" w:rsidP="00545A5F">
            <w:pPr>
              <w:pStyle w:val="TableBody"/>
              <w:rPr>
                <w:bCs/>
                <w:i/>
                <w:color w:val="0070C0"/>
                <w:sz w:val="20"/>
                <w:szCs w:val="20"/>
                <w:highlight w:val="lightGray"/>
                <w:rPrChange w:id="165" w:author="Joshua Hamilton" w:date="2015-09-29T19:11:00Z">
                  <w:rPr>
                    <w:bCs/>
                    <w:i/>
                    <w:color w:val="0070C0"/>
                    <w:sz w:val="20"/>
                    <w:szCs w:val="20"/>
                  </w:rPr>
                </w:rPrChange>
              </w:rPr>
            </w:pPr>
            <w:r w:rsidRPr="00062285">
              <w:rPr>
                <w:i/>
                <w:color w:val="0070C0"/>
                <w:sz w:val="20"/>
                <w:szCs w:val="20"/>
                <w:highlight w:val="lightGray"/>
                <w:rPrChange w:id="166" w:author="Joshua Hamilton" w:date="2015-09-29T19:11:00Z">
                  <w:rPr>
                    <w:i/>
                    <w:color w:val="0070C0"/>
                    <w:sz w:val="20"/>
                    <w:szCs w:val="20"/>
                  </w:rPr>
                </w:rPrChange>
              </w:rPr>
              <w:t>Positive/negative/</w:t>
            </w:r>
            <w:proofErr w:type="spellStart"/>
            <w:r w:rsidRPr="00062285">
              <w:rPr>
                <w:i/>
                <w:color w:val="0070C0"/>
                <w:sz w:val="20"/>
                <w:szCs w:val="20"/>
                <w:highlight w:val="lightGray"/>
                <w:rPrChange w:id="167" w:author="Joshua Hamilton" w:date="2015-09-29T19:11:00Z">
                  <w:rPr>
                    <w:i/>
                    <w:color w:val="0070C0"/>
                    <w:sz w:val="20"/>
                    <w:szCs w:val="20"/>
                  </w:rPr>
                </w:rPrChange>
              </w:rPr>
              <w:t>vaiable</w:t>
            </w:r>
            <w:proofErr w:type="spellEnd"/>
          </w:p>
        </w:tc>
        <w:tc>
          <w:tcPr>
            <w:tcW w:w="1418" w:type="dxa"/>
            <w:noWrap/>
            <w:vAlign w:val="bottom"/>
            <w:hideMark/>
          </w:tcPr>
          <w:p w14:paraId="5D95261C" w14:textId="77777777" w:rsidR="006A05C3" w:rsidRPr="00062285" w:rsidRDefault="006A05C3" w:rsidP="00545A5F">
            <w:pPr>
              <w:pStyle w:val="TableBody"/>
              <w:rPr>
                <w:bCs/>
                <w:color w:val="000000"/>
                <w:sz w:val="20"/>
                <w:szCs w:val="20"/>
                <w:highlight w:val="lightGray"/>
                <w:rPrChange w:id="168" w:author="Joshua Hamilton" w:date="2015-09-29T19:11:00Z">
                  <w:rPr>
                    <w:bCs/>
                    <w:color w:val="000000"/>
                    <w:sz w:val="20"/>
                    <w:szCs w:val="20"/>
                  </w:rPr>
                </w:rPrChange>
              </w:rPr>
            </w:pPr>
            <w:r w:rsidRPr="00062285">
              <w:rPr>
                <w:sz w:val="20"/>
                <w:szCs w:val="20"/>
                <w:highlight w:val="lightGray"/>
                <w:rPrChange w:id="169" w:author="Joshua Hamilton" w:date="2015-09-29T19:11:00Z">
                  <w:rPr>
                    <w:sz w:val="20"/>
                    <w:szCs w:val="20"/>
                  </w:rPr>
                </w:rPrChange>
              </w:rPr>
              <w:t>TAS []</w:t>
            </w:r>
          </w:p>
        </w:tc>
      </w:tr>
      <w:tr w:rsidR="006A05C3" w:rsidRPr="00062285" w14:paraId="39AB66A6" w14:textId="77777777" w:rsidTr="0066330A">
        <w:trPr>
          <w:trHeight w:val="314"/>
          <w:jc w:val="center"/>
        </w:trPr>
        <w:tc>
          <w:tcPr>
            <w:tcW w:w="1636" w:type="dxa"/>
            <w:noWrap/>
            <w:vAlign w:val="bottom"/>
            <w:hideMark/>
          </w:tcPr>
          <w:p w14:paraId="6899FD7C" w14:textId="77777777" w:rsidR="006A05C3" w:rsidRPr="00062285" w:rsidRDefault="006A05C3" w:rsidP="0066330A">
            <w:pPr>
              <w:pStyle w:val="TableBody"/>
              <w:ind w:left="-10"/>
              <w:rPr>
                <w:sz w:val="20"/>
                <w:szCs w:val="20"/>
                <w:highlight w:val="lightGray"/>
                <w:rPrChange w:id="170" w:author="Joshua Hamilton" w:date="2015-09-29T19:11:00Z">
                  <w:rPr>
                    <w:sz w:val="20"/>
                    <w:szCs w:val="20"/>
                  </w:rPr>
                </w:rPrChange>
              </w:rPr>
            </w:pPr>
          </w:p>
        </w:tc>
        <w:tc>
          <w:tcPr>
            <w:tcW w:w="2272" w:type="dxa"/>
            <w:noWrap/>
            <w:vAlign w:val="bottom"/>
            <w:hideMark/>
          </w:tcPr>
          <w:p w14:paraId="769E6DE9" w14:textId="77777777" w:rsidR="006A05C3" w:rsidRPr="00062285" w:rsidRDefault="006A05C3" w:rsidP="00545A5F">
            <w:pPr>
              <w:pStyle w:val="TableBody"/>
              <w:rPr>
                <w:bCs/>
                <w:color w:val="000000"/>
                <w:sz w:val="20"/>
                <w:szCs w:val="20"/>
                <w:highlight w:val="lightGray"/>
                <w:rPrChange w:id="171" w:author="Joshua Hamilton" w:date="2015-09-29T19:11:00Z">
                  <w:rPr>
                    <w:bCs/>
                    <w:color w:val="000000"/>
                    <w:sz w:val="20"/>
                    <w:szCs w:val="20"/>
                  </w:rPr>
                </w:rPrChange>
              </w:rPr>
            </w:pPr>
            <w:r w:rsidRPr="00062285">
              <w:rPr>
                <w:sz w:val="20"/>
                <w:szCs w:val="20"/>
                <w:highlight w:val="lightGray"/>
                <w:rPrChange w:id="172" w:author="Joshua Hamilton" w:date="2015-09-29T19:11:00Z">
                  <w:rPr>
                    <w:sz w:val="20"/>
                    <w:szCs w:val="20"/>
                  </w:rPr>
                </w:rPrChange>
              </w:rPr>
              <w:t>Cell shape</w:t>
            </w:r>
          </w:p>
        </w:tc>
        <w:tc>
          <w:tcPr>
            <w:tcW w:w="4200" w:type="dxa"/>
            <w:noWrap/>
            <w:vAlign w:val="bottom"/>
            <w:hideMark/>
          </w:tcPr>
          <w:p w14:paraId="36EB8B1E" w14:textId="77777777" w:rsidR="006A05C3" w:rsidRPr="00062285" w:rsidRDefault="006A05C3" w:rsidP="00545A5F">
            <w:pPr>
              <w:pStyle w:val="TableBody"/>
              <w:rPr>
                <w:bCs/>
                <w:i/>
                <w:color w:val="0070C0"/>
                <w:sz w:val="20"/>
                <w:szCs w:val="20"/>
                <w:highlight w:val="lightGray"/>
                <w:lang w:val="fr-FR"/>
                <w:rPrChange w:id="173" w:author="Joshua Hamilton" w:date="2015-09-29T19:11:00Z">
                  <w:rPr>
                    <w:bCs/>
                    <w:i/>
                    <w:color w:val="0070C0"/>
                    <w:sz w:val="20"/>
                    <w:szCs w:val="20"/>
                    <w:lang w:val="fr-FR"/>
                  </w:rPr>
                </w:rPrChange>
              </w:rPr>
            </w:pPr>
            <w:r w:rsidRPr="00062285">
              <w:rPr>
                <w:i/>
                <w:color w:val="0070C0"/>
                <w:sz w:val="20"/>
                <w:szCs w:val="20"/>
                <w:highlight w:val="lightGray"/>
                <w:lang w:val="fr-FR"/>
                <w:rPrChange w:id="174" w:author="Joshua Hamilton" w:date="2015-09-29T19:11:00Z">
                  <w:rPr>
                    <w:i/>
                    <w:color w:val="0070C0"/>
                    <w:sz w:val="20"/>
                    <w:szCs w:val="20"/>
                    <w:lang w:val="fr-FR"/>
                  </w:rPr>
                </w:rPrChange>
              </w:rPr>
              <w:t>Rod/coccus/</w:t>
            </w:r>
            <w:proofErr w:type="spellStart"/>
            <w:r w:rsidRPr="00062285">
              <w:rPr>
                <w:i/>
                <w:color w:val="0070C0"/>
                <w:sz w:val="20"/>
                <w:szCs w:val="20"/>
                <w:highlight w:val="lightGray"/>
                <w:lang w:val="fr-FR"/>
                <w:rPrChange w:id="175" w:author="Joshua Hamilton" w:date="2015-09-29T19:11:00Z">
                  <w:rPr>
                    <w:i/>
                    <w:color w:val="0070C0"/>
                    <w:sz w:val="20"/>
                    <w:szCs w:val="20"/>
                    <w:lang w:val="fr-FR"/>
                  </w:rPr>
                </w:rPrChange>
              </w:rPr>
              <w:t>filments</w:t>
            </w:r>
            <w:proofErr w:type="spellEnd"/>
            <w:r w:rsidRPr="00062285">
              <w:rPr>
                <w:i/>
                <w:color w:val="0070C0"/>
                <w:sz w:val="20"/>
                <w:szCs w:val="20"/>
                <w:highlight w:val="lightGray"/>
                <w:lang w:val="fr-FR"/>
                <w:rPrChange w:id="176" w:author="Joshua Hamilton" w:date="2015-09-29T19:11:00Z">
                  <w:rPr>
                    <w:i/>
                    <w:color w:val="0070C0"/>
                    <w:sz w:val="20"/>
                    <w:szCs w:val="20"/>
                    <w:lang w:val="fr-FR"/>
                  </w:rPr>
                </w:rPrChange>
              </w:rPr>
              <w:t>/</w:t>
            </w:r>
            <w:proofErr w:type="spellStart"/>
            <w:r w:rsidRPr="00062285">
              <w:rPr>
                <w:i/>
                <w:color w:val="0070C0"/>
                <w:sz w:val="20"/>
                <w:szCs w:val="20"/>
                <w:highlight w:val="lightGray"/>
                <w:lang w:val="fr-FR"/>
                <w:rPrChange w:id="177" w:author="Joshua Hamilton" w:date="2015-09-29T19:11:00Z">
                  <w:rPr>
                    <w:i/>
                    <w:color w:val="0070C0"/>
                    <w:sz w:val="20"/>
                    <w:szCs w:val="20"/>
                    <w:lang w:val="fr-FR"/>
                  </w:rPr>
                </w:rPrChange>
              </w:rPr>
              <w:t>chains</w:t>
            </w:r>
            <w:proofErr w:type="spellEnd"/>
            <w:r w:rsidRPr="00062285">
              <w:rPr>
                <w:i/>
                <w:color w:val="0070C0"/>
                <w:sz w:val="20"/>
                <w:szCs w:val="20"/>
                <w:highlight w:val="lightGray"/>
                <w:lang w:val="fr-FR"/>
                <w:rPrChange w:id="178" w:author="Joshua Hamilton" w:date="2015-09-29T19:11:00Z">
                  <w:rPr>
                    <w:i/>
                    <w:color w:val="0070C0"/>
                    <w:sz w:val="20"/>
                    <w:szCs w:val="20"/>
                    <w:lang w:val="fr-FR"/>
                  </w:rPr>
                </w:rPrChange>
              </w:rPr>
              <w:t xml:space="preserve">, </w:t>
            </w:r>
            <w:proofErr w:type="spellStart"/>
            <w:r w:rsidRPr="00062285">
              <w:rPr>
                <w:i/>
                <w:color w:val="0070C0"/>
                <w:sz w:val="20"/>
                <w:szCs w:val="20"/>
                <w:highlight w:val="lightGray"/>
                <w:lang w:val="fr-FR"/>
                <w:rPrChange w:id="179" w:author="Joshua Hamilton" w:date="2015-09-29T19:11:00Z">
                  <w:rPr>
                    <w:i/>
                    <w:color w:val="0070C0"/>
                    <w:sz w:val="20"/>
                    <w:szCs w:val="20"/>
                    <w:lang w:val="fr-FR"/>
                  </w:rPr>
                </w:rPrChange>
              </w:rPr>
              <w:t>etc</w:t>
            </w:r>
            <w:proofErr w:type="spellEnd"/>
          </w:p>
        </w:tc>
        <w:tc>
          <w:tcPr>
            <w:tcW w:w="1418" w:type="dxa"/>
            <w:noWrap/>
            <w:vAlign w:val="bottom"/>
            <w:hideMark/>
          </w:tcPr>
          <w:p w14:paraId="0544C0F7" w14:textId="77777777" w:rsidR="006A05C3" w:rsidRPr="00062285" w:rsidRDefault="006A05C3" w:rsidP="00545A5F">
            <w:pPr>
              <w:pStyle w:val="TableBody"/>
              <w:rPr>
                <w:bCs/>
                <w:color w:val="000000"/>
                <w:sz w:val="20"/>
                <w:szCs w:val="20"/>
                <w:highlight w:val="lightGray"/>
                <w:rPrChange w:id="180" w:author="Joshua Hamilton" w:date="2015-09-29T19:11:00Z">
                  <w:rPr>
                    <w:bCs/>
                    <w:color w:val="000000"/>
                    <w:sz w:val="20"/>
                    <w:szCs w:val="20"/>
                  </w:rPr>
                </w:rPrChange>
              </w:rPr>
            </w:pPr>
            <w:r w:rsidRPr="00062285">
              <w:rPr>
                <w:sz w:val="20"/>
                <w:szCs w:val="20"/>
                <w:highlight w:val="lightGray"/>
                <w:rPrChange w:id="181" w:author="Joshua Hamilton" w:date="2015-09-29T19:11:00Z">
                  <w:rPr>
                    <w:sz w:val="20"/>
                    <w:szCs w:val="20"/>
                  </w:rPr>
                </w:rPrChange>
              </w:rPr>
              <w:t>TAS []</w:t>
            </w:r>
          </w:p>
        </w:tc>
      </w:tr>
      <w:tr w:rsidR="006A05C3" w:rsidRPr="00062285" w14:paraId="27655A9F" w14:textId="77777777" w:rsidTr="0066330A">
        <w:trPr>
          <w:trHeight w:val="314"/>
          <w:jc w:val="center"/>
        </w:trPr>
        <w:tc>
          <w:tcPr>
            <w:tcW w:w="1636" w:type="dxa"/>
            <w:noWrap/>
            <w:vAlign w:val="bottom"/>
            <w:hideMark/>
          </w:tcPr>
          <w:p w14:paraId="7F8DBA81" w14:textId="77777777" w:rsidR="006A05C3" w:rsidRPr="00062285" w:rsidRDefault="006A05C3" w:rsidP="0066330A">
            <w:pPr>
              <w:pStyle w:val="TableBody"/>
              <w:ind w:left="-10"/>
              <w:rPr>
                <w:sz w:val="20"/>
                <w:szCs w:val="20"/>
                <w:highlight w:val="lightGray"/>
                <w:rPrChange w:id="182" w:author="Joshua Hamilton" w:date="2015-09-29T19:11:00Z">
                  <w:rPr>
                    <w:sz w:val="20"/>
                    <w:szCs w:val="20"/>
                  </w:rPr>
                </w:rPrChange>
              </w:rPr>
            </w:pPr>
          </w:p>
        </w:tc>
        <w:tc>
          <w:tcPr>
            <w:tcW w:w="2272" w:type="dxa"/>
            <w:noWrap/>
            <w:vAlign w:val="bottom"/>
            <w:hideMark/>
          </w:tcPr>
          <w:p w14:paraId="7B38DCA6" w14:textId="77777777" w:rsidR="006A05C3" w:rsidRPr="00062285" w:rsidRDefault="006A05C3" w:rsidP="00545A5F">
            <w:pPr>
              <w:pStyle w:val="TableBody"/>
              <w:rPr>
                <w:bCs/>
                <w:color w:val="000000"/>
                <w:sz w:val="20"/>
                <w:szCs w:val="20"/>
                <w:highlight w:val="lightGray"/>
                <w:rPrChange w:id="183" w:author="Joshua Hamilton" w:date="2015-09-29T19:11:00Z">
                  <w:rPr>
                    <w:bCs/>
                    <w:color w:val="000000"/>
                    <w:sz w:val="20"/>
                    <w:szCs w:val="20"/>
                  </w:rPr>
                </w:rPrChange>
              </w:rPr>
            </w:pPr>
            <w:r w:rsidRPr="00062285">
              <w:rPr>
                <w:sz w:val="20"/>
                <w:szCs w:val="20"/>
                <w:highlight w:val="lightGray"/>
                <w:rPrChange w:id="184" w:author="Joshua Hamilton" w:date="2015-09-29T19:11:00Z">
                  <w:rPr>
                    <w:sz w:val="20"/>
                    <w:szCs w:val="20"/>
                  </w:rPr>
                </w:rPrChange>
              </w:rPr>
              <w:t>Motility</w:t>
            </w:r>
          </w:p>
        </w:tc>
        <w:tc>
          <w:tcPr>
            <w:tcW w:w="4200" w:type="dxa"/>
            <w:noWrap/>
            <w:vAlign w:val="bottom"/>
            <w:hideMark/>
          </w:tcPr>
          <w:p w14:paraId="4F75BAD3" w14:textId="77777777" w:rsidR="006A05C3" w:rsidRPr="00062285" w:rsidRDefault="006A05C3" w:rsidP="00545A5F">
            <w:pPr>
              <w:pStyle w:val="TableBody"/>
              <w:rPr>
                <w:bCs/>
                <w:i/>
                <w:color w:val="0070C0"/>
                <w:sz w:val="20"/>
                <w:szCs w:val="20"/>
                <w:highlight w:val="lightGray"/>
                <w:rPrChange w:id="185" w:author="Joshua Hamilton" w:date="2015-09-29T19:11:00Z">
                  <w:rPr>
                    <w:bCs/>
                    <w:i/>
                    <w:color w:val="0070C0"/>
                    <w:sz w:val="20"/>
                    <w:szCs w:val="20"/>
                  </w:rPr>
                </w:rPrChange>
              </w:rPr>
            </w:pPr>
            <w:r w:rsidRPr="00062285">
              <w:rPr>
                <w:i/>
                <w:color w:val="0070C0"/>
                <w:sz w:val="20"/>
                <w:szCs w:val="20"/>
                <w:highlight w:val="lightGray"/>
                <w:rPrChange w:id="186" w:author="Joshua Hamilton" w:date="2015-09-29T19:11:00Z">
                  <w:rPr>
                    <w:i/>
                    <w:color w:val="0070C0"/>
                    <w:sz w:val="20"/>
                    <w:szCs w:val="20"/>
                  </w:rPr>
                </w:rPrChange>
              </w:rPr>
              <w:t>Motile/non-motile</w:t>
            </w:r>
          </w:p>
        </w:tc>
        <w:tc>
          <w:tcPr>
            <w:tcW w:w="1418" w:type="dxa"/>
            <w:noWrap/>
            <w:vAlign w:val="bottom"/>
            <w:hideMark/>
          </w:tcPr>
          <w:p w14:paraId="728D077E" w14:textId="77777777" w:rsidR="006A05C3" w:rsidRPr="00062285" w:rsidRDefault="006A05C3" w:rsidP="00545A5F">
            <w:pPr>
              <w:pStyle w:val="TableBody"/>
              <w:rPr>
                <w:bCs/>
                <w:color w:val="000000"/>
                <w:sz w:val="20"/>
                <w:szCs w:val="20"/>
                <w:highlight w:val="lightGray"/>
                <w:rPrChange w:id="187" w:author="Joshua Hamilton" w:date="2015-09-29T19:11:00Z">
                  <w:rPr>
                    <w:bCs/>
                    <w:color w:val="000000"/>
                    <w:sz w:val="20"/>
                    <w:szCs w:val="20"/>
                  </w:rPr>
                </w:rPrChange>
              </w:rPr>
            </w:pPr>
            <w:r w:rsidRPr="00062285">
              <w:rPr>
                <w:sz w:val="20"/>
                <w:szCs w:val="20"/>
                <w:highlight w:val="lightGray"/>
                <w:rPrChange w:id="188" w:author="Joshua Hamilton" w:date="2015-09-29T19:11:00Z">
                  <w:rPr>
                    <w:sz w:val="20"/>
                    <w:szCs w:val="20"/>
                  </w:rPr>
                </w:rPrChange>
              </w:rPr>
              <w:t>TAS []</w:t>
            </w:r>
          </w:p>
        </w:tc>
      </w:tr>
      <w:tr w:rsidR="006A05C3" w:rsidRPr="00062285" w14:paraId="7E25EAE3" w14:textId="77777777" w:rsidTr="0066330A">
        <w:trPr>
          <w:trHeight w:val="314"/>
          <w:jc w:val="center"/>
        </w:trPr>
        <w:tc>
          <w:tcPr>
            <w:tcW w:w="1636" w:type="dxa"/>
            <w:noWrap/>
            <w:vAlign w:val="bottom"/>
            <w:hideMark/>
          </w:tcPr>
          <w:p w14:paraId="76524453" w14:textId="77777777" w:rsidR="006A05C3" w:rsidRPr="00062285" w:rsidRDefault="006A05C3" w:rsidP="0066330A">
            <w:pPr>
              <w:pStyle w:val="TableBody"/>
              <w:ind w:left="-10"/>
              <w:rPr>
                <w:sz w:val="20"/>
                <w:szCs w:val="20"/>
                <w:highlight w:val="lightGray"/>
                <w:rPrChange w:id="189" w:author="Joshua Hamilton" w:date="2015-09-29T19:11:00Z">
                  <w:rPr>
                    <w:sz w:val="20"/>
                    <w:szCs w:val="20"/>
                  </w:rPr>
                </w:rPrChange>
              </w:rPr>
            </w:pPr>
          </w:p>
        </w:tc>
        <w:tc>
          <w:tcPr>
            <w:tcW w:w="2272" w:type="dxa"/>
            <w:noWrap/>
            <w:vAlign w:val="bottom"/>
            <w:hideMark/>
          </w:tcPr>
          <w:p w14:paraId="4D1417B1" w14:textId="77777777" w:rsidR="006A05C3" w:rsidRPr="00062285" w:rsidRDefault="006A05C3" w:rsidP="00545A5F">
            <w:pPr>
              <w:pStyle w:val="TableBody"/>
              <w:rPr>
                <w:bCs/>
                <w:color w:val="000000"/>
                <w:sz w:val="20"/>
                <w:szCs w:val="20"/>
                <w:highlight w:val="lightGray"/>
                <w:rPrChange w:id="190" w:author="Joshua Hamilton" w:date="2015-09-29T19:11:00Z">
                  <w:rPr>
                    <w:bCs/>
                    <w:color w:val="000000"/>
                    <w:sz w:val="20"/>
                    <w:szCs w:val="20"/>
                  </w:rPr>
                </w:rPrChange>
              </w:rPr>
            </w:pPr>
            <w:r w:rsidRPr="00062285">
              <w:rPr>
                <w:sz w:val="20"/>
                <w:szCs w:val="20"/>
                <w:highlight w:val="lightGray"/>
                <w:rPrChange w:id="191" w:author="Joshua Hamilton" w:date="2015-09-29T19:11:00Z">
                  <w:rPr>
                    <w:sz w:val="20"/>
                    <w:szCs w:val="20"/>
                  </w:rPr>
                </w:rPrChange>
              </w:rPr>
              <w:t>Sporulation</w:t>
            </w:r>
          </w:p>
        </w:tc>
        <w:tc>
          <w:tcPr>
            <w:tcW w:w="4200" w:type="dxa"/>
            <w:noWrap/>
            <w:vAlign w:val="bottom"/>
            <w:hideMark/>
          </w:tcPr>
          <w:p w14:paraId="16DDBEBD" w14:textId="77777777" w:rsidR="006A05C3" w:rsidRPr="00062285" w:rsidRDefault="006A05C3" w:rsidP="00545A5F">
            <w:pPr>
              <w:pStyle w:val="TableBody"/>
              <w:rPr>
                <w:bCs/>
                <w:i/>
                <w:color w:val="0070C0"/>
                <w:sz w:val="20"/>
                <w:szCs w:val="20"/>
                <w:highlight w:val="lightGray"/>
                <w:rPrChange w:id="192" w:author="Joshua Hamilton" w:date="2015-09-29T19:11:00Z">
                  <w:rPr>
                    <w:bCs/>
                    <w:i/>
                    <w:color w:val="0070C0"/>
                    <w:sz w:val="20"/>
                    <w:szCs w:val="20"/>
                  </w:rPr>
                </w:rPrChange>
              </w:rPr>
            </w:pPr>
            <w:r w:rsidRPr="00062285">
              <w:rPr>
                <w:i/>
                <w:color w:val="0070C0"/>
                <w:sz w:val="20"/>
                <w:szCs w:val="20"/>
                <w:highlight w:val="lightGray"/>
                <w:rPrChange w:id="193" w:author="Joshua Hamilton" w:date="2015-09-29T19:11:00Z">
                  <w:rPr>
                    <w:i/>
                    <w:color w:val="0070C0"/>
                    <w:sz w:val="20"/>
                    <w:szCs w:val="20"/>
                  </w:rPr>
                </w:rPrChange>
              </w:rPr>
              <w:t>Spore type/position or not reported</w:t>
            </w:r>
          </w:p>
        </w:tc>
        <w:tc>
          <w:tcPr>
            <w:tcW w:w="1418" w:type="dxa"/>
            <w:noWrap/>
            <w:vAlign w:val="bottom"/>
            <w:hideMark/>
          </w:tcPr>
          <w:p w14:paraId="53EB1F8B" w14:textId="77777777" w:rsidR="006A05C3" w:rsidRPr="00062285" w:rsidRDefault="006A05C3" w:rsidP="00545A5F">
            <w:pPr>
              <w:pStyle w:val="TableBody"/>
              <w:rPr>
                <w:bCs/>
                <w:color w:val="000000"/>
                <w:sz w:val="20"/>
                <w:szCs w:val="20"/>
                <w:highlight w:val="lightGray"/>
                <w:rPrChange w:id="194" w:author="Joshua Hamilton" w:date="2015-09-29T19:11:00Z">
                  <w:rPr>
                    <w:bCs/>
                    <w:color w:val="000000"/>
                    <w:sz w:val="20"/>
                    <w:szCs w:val="20"/>
                  </w:rPr>
                </w:rPrChange>
              </w:rPr>
            </w:pPr>
            <w:r w:rsidRPr="00062285">
              <w:rPr>
                <w:sz w:val="20"/>
                <w:szCs w:val="20"/>
                <w:highlight w:val="lightGray"/>
                <w:rPrChange w:id="195" w:author="Joshua Hamilton" w:date="2015-09-29T19:11:00Z">
                  <w:rPr>
                    <w:sz w:val="20"/>
                    <w:szCs w:val="20"/>
                  </w:rPr>
                </w:rPrChange>
              </w:rPr>
              <w:t>NAS</w:t>
            </w:r>
          </w:p>
        </w:tc>
      </w:tr>
      <w:tr w:rsidR="006A05C3" w:rsidRPr="00062285" w14:paraId="0FD10FAC" w14:textId="77777777" w:rsidTr="0066330A">
        <w:trPr>
          <w:trHeight w:val="314"/>
          <w:jc w:val="center"/>
        </w:trPr>
        <w:tc>
          <w:tcPr>
            <w:tcW w:w="1636" w:type="dxa"/>
            <w:noWrap/>
            <w:vAlign w:val="bottom"/>
            <w:hideMark/>
          </w:tcPr>
          <w:p w14:paraId="0FB10D0A" w14:textId="77777777" w:rsidR="006A05C3" w:rsidRPr="00062285" w:rsidRDefault="006A05C3" w:rsidP="0066330A">
            <w:pPr>
              <w:pStyle w:val="TableBody"/>
              <w:ind w:left="-10"/>
              <w:rPr>
                <w:sz w:val="20"/>
                <w:szCs w:val="20"/>
                <w:highlight w:val="lightGray"/>
                <w:rPrChange w:id="196" w:author="Joshua Hamilton" w:date="2015-09-29T19:11:00Z">
                  <w:rPr>
                    <w:sz w:val="20"/>
                    <w:szCs w:val="20"/>
                  </w:rPr>
                </w:rPrChange>
              </w:rPr>
            </w:pPr>
          </w:p>
        </w:tc>
        <w:tc>
          <w:tcPr>
            <w:tcW w:w="2272" w:type="dxa"/>
            <w:noWrap/>
            <w:vAlign w:val="bottom"/>
            <w:hideMark/>
          </w:tcPr>
          <w:p w14:paraId="164DF4CE" w14:textId="77777777" w:rsidR="006A05C3" w:rsidRPr="00062285" w:rsidRDefault="006A05C3" w:rsidP="00545A5F">
            <w:pPr>
              <w:pStyle w:val="TableBody"/>
              <w:rPr>
                <w:bCs/>
                <w:color w:val="000000"/>
                <w:sz w:val="20"/>
                <w:szCs w:val="20"/>
                <w:highlight w:val="lightGray"/>
                <w:rPrChange w:id="197" w:author="Joshua Hamilton" w:date="2015-09-29T19:11:00Z">
                  <w:rPr>
                    <w:bCs/>
                    <w:color w:val="000000"/>
                    <w:sz w:val="20"/>
                    <w:szCs w:val="20"/>
                  </w:rPr>
                </w:rPrChange>
              </w:rPr>
            </w:pPr>
            <w:r w:rsidRPr="00062285">
              <w:rPr>
                <w:sz w:val="20"/>
                <w:szCs w:val="20"/>
                <w:highlight w:val="lightGray"/>
                <w:rPrChange w:id="198" w:author="Joshua Hamilton" w:date="2015-09-29T19:11:00Z">
                  <w:rPr>
                    <w:sz w:val="20"/>
                    <w:szCs w:val="20"/>
                  </w:rPr>
                </w:rPrChange>
              </w:rPr>
              <w:t>Temperature range</w:t>
            </w:r>
          </w:p>
        </w:tc>
        <w:tc>
          <w:tcPr>
            <w:tcW w:w="4200" w:type="dxa"/>
            <w:noWrap/>
            <w:vAlign w:val="bottom"/>
            <w:hideMark/>
          </w:tcPr>
          <w:p w14:paraId="47B530D7" w14:textId="77777777" w:rsidR="006A05C3" w:rsidRPr="00062285" w:rsidRDefault="006A05C3" w:rsidP="00545A5F">
            <w:pPr>
              <w:pStyle w:val="TableBody"/>
              <w:rPr>
                <w:bCs/>
                <w:i/>
                <w:color w:val="0070C0"/>
                <w:sz w:val="20"/>
                <w:szCs w:val="20"/>
                <w:highlight w:val="lightGray"/>
                <w:rPrChange w:id="199" w:author="Joshua Hamilton" w:date="2015-09-29T19:11:00Z">
                  <w:rPr>
                    <w:bCs/>
                    <w:i/>
                    <w:color w:val="0070C0"/>
                    <w:sz w:val="20"/>
                    <w:szCs w:val="20"/>
                  </w:rPr>
                </w:rPrChange>
              </w:rPr>
            </w:pPr>
            <w:r w:rsidRPr="00062285">
              <w:rPr>
                <w:i/>
                <w:color w:val="0070C0"/>
                <w:sz w:val="20"/>
                <w:szCs w:val="20"/>
                <w:highlight w:val="lightGray"/>
                <w:rPrChange w:id="200" w:author="Joshua Hamilton" w:date="2015-09-29T19:11:00Z">
                  <w:rPr>
                    <w:i/>
                    <w:color w:val="0070C0"/>
                    <w:sz w:val="20"/>
                    <w:szCs w:val="20"/>
                  </w:rPr>
                </w:rPrChange>
              </w:rPr>
              <w:t>°C</w:t>
            </w:r>
          </w:p>
        </w:tc>
        <w:tc>
          <w:tcPr>
            <w:tcW w:w="1418" w:type="dxa"/>
            <w:noWrap/>
            <w:vAlign w:val="bottom"/>
            <w:hideMark/>
          </w:tcPr>
          <w:p w14:paraId="0D1F962E" w14:textId="77777777" w:rsidR="006A05C3" w:rsidRPr="00062285" w:rsidRDefault="006A05C3" w:rsidP="00545A5F">
            <w:pPr>
              <w:pStyle w:val="TableBody"/>
              <w:rPr>
                <w:bCs/>
                <w:color w:val="000000"/>
                <w:sz w:val="20"/>
                <w:szCs w:val="20"/>
                <w:highlight w:val="lightGray"/>
                <w:rPrChange w:id="201" w:author="Joshua Hamilton" w:date="2015-09-29T19:11:00Z">
                  <w:rPr>
                    <w:bCs/>
                    <w:color w:val="000000"/>
                    <w:sz w:val="20"/>
                    <w:szCs w:val="20"/>
                  </w:rPr>
                </w:rPrChange>
              </w:rPr>
            </w:pPr>
            <w:r w:rsidRPr="00062285">
              <w:rPr>
                <w:sz w:val="20"/>
                <w:szCs w:val="20"/>
                <w:highlight w:val="lightGray"/>
                <w:rPrChange w:id="202" w:author="Joshua Hamilton" w:date="2015-09-29T19:11:00Z">
                  <w:rPr>
                    <w:sz w:val="20"/>
                    <w:szCs w:val="20"/>
                  </w:rPr>
                </w:rPrChange>
              </w:rPr>
              <w:t>TAS []</w:t>
            </w:r>
          </w:p>
        </w:tc>
      </w:tr>
      <w:tr w:rsidR="006A05C3" w:rsidRPr="00062285" w14:paraId="38180295" w14:textId="77777777" w:rsidTr="0066330A">
        <w:trPr>
          <w:trHeight w:val="314"/>
          <w:jc w:val="center"/>
        </w:trPr>
        <w:tc>
          <w:tcPr>
            <w:tcW w:w="1636" w:type="dxa"/>
            <w:noWrap/>
            <w:vAlign w:val="bottom"/>
            <w:hideMark/>
          </w:tcPr>
          <w:p w14:paraId="6252EC5C" w14:textId="77777777" w:rsidR="006A05C3" w:rsidRPr="00062285" w:rsidRDefault="006A05C3" w:rsidP="0066330A">
            <w:pPr>
              <w:pStyle w:val="TableBody"/>
              <w:ind w:left="-10"/>
              <w:rPr>
                <w:sz w:val="20"/>
                <w:szCs w:val="20"/>
                <w:highlight w:val="lightGray"/>
                <w:rPrChange w:id="203" w:author="Joshua Hamilton" w:date="2015-09-29T19:11:00Z">
                  <w:rPr>
                    <w:sz w:val="20"/>
                    <w:szCs w:val="20"/>
                  </w:rPr>
                </w:rPrChange>
              </w:rPr>
            </w:pPr>
          </w:p>
        </w:tc>
        <w:tc>
          <w:tcPr>
            <w:tcW w:w="2272" w:type="dxa"/>
            <w:noWrap/>
            <w:vAlign w:val="bottom"/>
            <w:hideMark/>
          </w:tcPr>
          <w:p w14:paraId="22426C13" w14:textId="77777777" w:rsidR="006A05C3" w:rsidRPr="00062285" w:rsidRDefault="006A05C3" w:rsidP="00545A5F">
            <w:pPr>
              <w:pStyle w:val="TableBody"/>
              <w:rPr>
                <w:bCs/>
                <w:color w:val="000000"/>
                <w:sz w:val="20"/>
                <w:szCs w:val="20"/>
                <w:highlight w:val="lightGray"/>
                <w:rPrChange w:id="204" w:author="Joshua Hamilton" w:date="2015-09-29T19:11:00Z">
                  <w:rPr>
                    <w:bCs/>
                    <w:color w:val="000000"/>
                    <w:sz w:val="20"/>
                    <w:szCs w:val="20"/>
                  </w:rPr>
                </w:rPrChange>
              </w:rPr>
            </w:pPr>
            <w:r w:rsidRPr="00062285">
              <w:rPr>
                <w:sz w:val="20"/>
                <w:szCs w:val="20"/>
                <w:highlight w:val="lightGray"/>
                <w:rPrChange w:id="205" w:author="Joshua Hamilton" w:date="2015-09-29T19:11:00Z">
                  <w:rPr>
                    <w:sz w:val="20"/>
                    <w:szCs w:val="20"/>
                  </w:rPr>
                </w:rPrChange>
              </w:rPr>
              <w:t>Optimum temperature</w:t>
            </w:r>
          </w:p>
        </w:tc>
        <w:tc>
          <w:tcPr>
            <w:tcW w:w="4200" w:type="dxa"/>
            <w:noWrap/>
            <w:vAlign w:val="bottom"/>
            <w:hideMark/>
          </w:tcPr>
          <w:p w14:paraId="6938E8E5" w14:textId="77777777" w:rsidR="006A05C3" w:rsidRPr="00062285" w:rsidRDefault="006A05C3" w:rsidP="00545A5F">
            <w:pPr>
              <w:pStyle w:val="TableBody"/>
              <w:rPr>
                <w:bCs/>
                <w:i/>
                <w:color w:val="0070C0"/>
                <w:sz w:val="20"/>
                <w:szCs w:val="20"/>
                <w:highlight w:val="lightGray"/>
                <w:rPrChange w:id="206" w:author="Joshua Hamilton" w:date="2015-09-29T19:11:00Z">
                  <w:rPr>
                    <w:bCs/>
                    <w:i/>
                    <w:color w:val="0070C0"/>
                    <w:sz w:val="20"/>
                    <w:szCs w:val="20"/>
                  </w:rPr>
                </w:rPrChange>
              </w:rPr>
            </w:pPr>
            <w:r w:rsidRPr="00062285">
              <w:rPr>
                <w:i/>
                <w:color w:val="0070C0"/>
                <w:sz w:val="20"/>
                <w:szCs w:val="20"/>
                <w:highlight w:val="lightGray"/>
                <w:rPrChange w:id="207" w:author="Joshua Hamilton" w:date="2015-09-29T19:11:00Z">
                  <w:rPr>
                    <w:i/>
                    <w:color w:val="0070C0"/>
                    <w:sz w:val="20"/>
                    <w:szCs w:val="20"/>
                  </w:rPr>
                </w:rPrChange>
              </w:rPr>
              <w:t>°C</w:t>
            </w:r>
          </w:p>
        </w:tc>
        <w:tc>
          <w:tcPr>
            <w:tcW w:w="1418" w:type="dxa"/>
            <w:noWrap/>
            <w:vAlign w:val="bottom"/>
            <w:hideMark/>
          </w:tcPr>
          <w:p w14:paraId="474B8AC8" w14:textId="77777777" w:rsidR="006A05C3" w:rsidRPr="00062285" w:rsidRDefault="006A05C3" w:rsidP="00545A5F">
            <w:pPr>
              <w:pStyle w:val="TableBody"/>
              <w:rPr>
                <w:bCs/>
                <w:color w:val="000000"/>
                <w:sz w:val="20"/>
                <w:szCs w:val="20"/>
                <w:highlight w:val="lightGray"/>
                <w:rPrChange w:id="208" w:author="Joshua Hamilton" w:date="2015-09-29T19:11:00Z">
                  <w:rPr>
                    <w:bCs/>
                    <w:color w:val="000000"/>
                    <w:sz w:val="20"/>
                    <w:szCs w:val="20"/>
                  </w:rPr>
                </w:rPrChange>
              </w:rPr>
            </w:pPr>
            <w:r w:rsidRPr="00062285">
              <w:rPr>
                <w:sz w:val="20"/>
                <w:szCs w:val="20"/>
                <w:highlight w:val="lightGray"/>
                <w:rPrChange w:id="209" w:author="Joshua Hamilton" w:date="2015-09-29T19:11:00Z">
                  <w:rPr>
                    <w:sz w:val="20"/>
                    <w:szCs w:val="20"/>
                  </w:rPr>
                </w:rPrChange>
              </w:rPr>
              <w:t>TAS []</w:t>
            </w:r>
          </w:p>
        </w:tc>
      </w:tr>
      <w:tr w:rsidR="006A05C3" w:rsidRPr="00062285" w14:paraId="7B81B4FD" w14:textId="77777777" w:rsidTr="0066330A">
        <w:trPr>
          <w:cantSplit/>
          <w:trHeight w:val="314"/>
          <w:jc w:val="center"/>
        </w:trPr>
        <w:tc>
          <w:tcPr>
            <w:tcW w:w="1636" w:type="dxa"/>
            <w:noWrap/>
            <w:vAlign w:val="bottom"/>
            <w:hideMark/>
          </w:tcPr>
          <w:p w14:paraId="0C27E580" w14:textId="77777777" w:rsidR="006A05C3" w:rsidRPr="00062285" w:rsidRDefault="006A05C3" w:rsidP="0066330A">
            <w:pPr>
              <w:pStyle w:val="TableBody"/>
              <w:ind w:left="-10"/>
              <w:rPr>
                <w:sz w:val="20"/>
                <w:szCs w:val="20"/>
                <w:highlight w:val="lightGray"/>
                <w:rPrChange w:id="210" w:author="Joshua Hamilton" w:date="2015-09-29T19:11:00Z">
                  <w:rPr>
                    <w:sz w:val="20"/>
                    <w:szCs w:val="20"/>
                  </w:rPr>
                </w:rPrChange>
              </w:rPr>
            </w:pPr>
          </w:p>
        </w:tc>
        <w:tc>
          <w:tcPr>
            <w:tcW w:w="2272" w:type="dxa"/>
            <w:noWrap/>
            <w:vAlign w:val="bottom"/>
            <w:hideMark/>
          </w:tcPr>
          <w:p w14:paraId="719C0B08" w14:textId="77777777" w:rsidR="006A05C3" w:rsidRPr="00062285" w:rsidRDefault="006A05C3" w:rsidP="00545A5F">
            <w:pPr>
              <w:pStyle w:val="TableBody"/>
              <w:rPr>
                <w:bCs/>
                <w:color w:val="000000"/>
                <w:sz w:val="20"/>
                <w:szCs w:val="20"/>
                <w:highlight w:val="lightGray"/>
                <w:rPrChange w:id="211" w:author="Joshua Hamilton" w:date="2015-09-29T19:11:00Z">
                  <w:rPr>
                    <w:bCs/>
                    <w:color w:val="000000"/>
                    <w:sz w:val="20"/>
                    <w:szCs w:val="20"/>
                  </w:rPr>
                </w:rPrChange>
              </w:rPr>
            </w:pPr>
            <w:r w:rsidRPr="00062285">
              <w:rPr>
                <w:sz w:val="20"/>
                <w:szCs w:val="20"/>
                <w:highlight w:val="lightGray"/>
                <w:rPrChange w:id="212" w:author="Joshua Hamilton" w:date="2015-09-29T19:11:00Z">
                  <w:rPr>
                    <w:sz w:val="20"/>
                    <w:szCs w:val="20"/>
                  </w:rPr>
                </w:rPrChange>
              </w:rPr>
              <w:t>pH range; Optimum</w:t>
            </w:r>
          </w:p>
        </w:tc>
        <w:tc>
          <w:tcPr>
            <w:tcW w:w="4200" w:type="dxa"/>
            <w:noWrap/>
            <w:vAlign w:val="bottom"/>
            <w:hideMark/>
          </w:tcPr>
          <w:p w14:paraId="0A602034" w14:textId="77777777" w:rsidR="006A05C3" w:rsidRPr="00062285" w:rsidRDefault="006A05C3" w:rsidP="00545A5F">
            <w:pPr>
              <w:pStyle w:val="TableBody"/>
              <w:rPr>
                <w:bCs/>
                <w:i/>
                <w:color w:val="0070C0"/>
                <w:sz w:val="20"/>
                <w:szCs w:val="20"/>
                <w:highlight w:val="lightGray"/>
                <w:rPrChange w:id="213" w:author="Joshua Hamilton" w:date="2015-09-29T19:11:00Z">
                  <w:rPr>
                    <w:bCs/>
                    <w:i/>
                    <w:color w:val="0070C0"/>
                    <w:sz w:val="20"/>
                    <w:szCs w:val="20"/>
                  </w:rPr>
                </w:rPrChange>
              </w:rPr>
            </w:pPr>
            <w:r w:rsidRPr="00062285">
              <w:rPr>
                <w:i/>
                <w:color w:val="0070C0"/>
                <w:sz w:val="20"/>
                <w:szCs w:val="20"/>
                <w:highlight w:val="lightGray"/>
                <w:rPrChange w:id="214" w:author="Joshua Hamilton" w:date="2015-09-29T19:11:00Z">
                  <w:rPr>
                    <w:i/>
                    <w:color w:val="0070C0"/>
                    <w:sz w:val="20"/>
                    <w:szCs w:val="20"/>
                  </w:rPr>
                </w:rPrChange>
              </w:rPr>
              <w:t>3.5–6.5; 5</w:t>
            </w:r>
          </w:p>
        </w:tc>
        <w:tc>
          <w:tcPr>
            <w:tcW w:w="1418" w:type="dxa"/>
            <w:noWrap/>
            <w:vAlign w:val="bottom"/>
            <w:hideMark/>
          </w:tcPr>
          <w:p w14:paraId="24C02CC1" w14:textId="77777777" w:rsidR="006A05C3" w:rsidRPr="00062285" w:rsidRDefault="006A05C3" w:rsidP="00545A5F">
            <w:pPr>
              <w:pStyle w:val="TableBody"/>
              <w:rPr>
                <w:bCs/>
                <w:color w:val="000000"/>
                <w:sz w:val="20"/>
                <w:szCs w:val="20"/>
                <w:highlight w:val="lightGray"/>
                <w:rPrChange w:id="215" w:author="Joshua Hamilton" w:date="2015-09-29T19:11:00Z">
                  <w:rPr>
                    <w:bCs/>
                    <w:color w:val="000000"/>
                    <w:sz w:val="20"/>
                    <w:szCs w:val="20"/>
                  </w:rPr>
                </w:rPrChange>
              </w:rPr>
            </w:pPr>
            <w:r w:rsidRPr="00062285">
              <w:rPr>
                <w:sz w:val="20"/>
                <w:szCs w:val="20"/>
                <w:highlight w:val="lightGray"/>
                <w:rPrChange w:id="216" w:author="Joshua Hamilton" w:date="2015-09-29T19:11:00Z">
                  <w:rPr>
                    <w:sz w:val="20"/>
                    <w:szCs w:val="20"/>
                  </w:rPr>
                </w:rPrChange>
              </w:rPr>
              <w:t>TAS []</w:t>
            </w:r>
          </w:p>
        </w:tc>
      </w:tr>
      <w:tr w:rsidR="006A05C3" w:rsidRPr="00062285" w14:paraId="5CF4CD48" w14:textId="77777777" w:rsidTr="0066330A">
        <w:trPr>
          <w:trHeight w:val="314"/>
          <w:jc w:val="center"/>
        </w:trPr>
        <w:tc>
          <w:tcPr>
            <w:tcW w:w="1636" w:type="dxa"/>
            <w:noWrap/>
            <w:vAlign w:val="bottom"/>
            <w:hideMark/>
          </w:tcPr>
          <w:p w14:paraId="3A0935B0" w14:textId="77777777" w:rsidR="006A05C3" w:rsidRPr="00062285" w:rsidRDefault="006A05C3" w:rsidP="0066330A">
            <w:pPr>
              <w:pStyle w:val="TableBody"/>
              <w:ind w:left="-10"/>
              <w:rPr>
                <w:sz w:val="20"/>
                <w:szCs w:val="20"/>
                <w:highlight w:val="lightGray"/>
                <w:rPrChange w:id="217" w:author="Joshua Hamilton" w:date="2015-09-29T19:11:00Z">
                  <w:rPr>
                    <w:sz w:val="20"/>
                    <w:szCs w:val="20"/>
                  </w:rPr>
                </w:rPrChange>
              </w:rPr>
            </w:pPr>
          </w:p>
        </w:tc>
        <w:tc>
          <w:tcPr>
            <w:tcW w:w="2272" w:type="dxa"/>
            <w:noWrap/>
            <w:vAlign w:val="bottom"/>
            <w:hideMark/>
          </w:tcPr>
          <w:p w14:paraId="0E5D6A72" w14:textId="77777777" w:rsidR="006A05C3" w:rsidRPr="00062285" w:rsidRDefault="006A05C3" w:rsidP="004518B7">
            <w:pPr>
              <w:pStyle w:val="TableBody"/>
              <w:rPr>
                <w:bCs/>
                <w:color w:val="000000"/>
                <w:sz w:val="20"/>
                <w:szCs w:val="20"/>
                <w:highlight w:val="lightGray"/>
                <w:rPrChange w:id="218" w:author="Joshua Hamilton" w:date="2015-09-29T19:11:00Z">
                  <w:rPr>
                    <w:bCs/>
                    <w:color w:val="000000"/>
                    <w:sz w:val="20"/>
                    <w:szCs w:val="20"/>
                  </w:rPr>
                </w:rPrChange>
              </w:rPr>
            </w:pPr>
            <w:r w:rsidRPr="00062285">
              <w:rPr>
                <w:sz w:val="20"/>
                <w:szCs w:val="20"/>
                <w:highlight w:val="lightGray"/>
                <w:rPrChange w:id="219" w:author="Joshua Hamilton" w:date="2015-09-29T19:11:00Z">
                  <w:rPr>
                    <w:sz w:val="20"/>
                    <w:szCs w:val="20"/>
                  </w:rPr>
                </w:rPrChange>
              </w:rPr>
              <w:t>Carbon source</w:t>
            </w:r>
          </w:p>
        </w:tc>
        <w:tc>
          <w:tcPr>
            <w:tcW w:w="4200" w:type="dxa"/>
            <w:vAlign w:val="bottom"/>
            <w:hideMark/>
          </w:tcPr>
          <w:p w14:paraId="30C95229" w14:textId="77777777" w:rsidR="006A05C3" w:rsidRPr="00062285" w:rsidRDefault="006A05C3" w:rsidP="004518B7">
            <w:pPr>
              <w:pStyle w:val="TableBody"/>
              <w:rPr>
                <w:bCs/>
                <w:i/>
                <w:color w:val="0070C0"/>
                <w:sz w:val="20"/>
                <w:szCs w:val="20"/>
                <w:highlight w:val="lightGray"/>
                <w:rPrChange w:id="220" w:author="Joshua Hamilton" w:date="2015-09-29T19:11:00Z">
                  <w:rPr>
                    <w:bCs/>
                    <w:i/>
                    <w:color w:val="0070C0"/>
                    <w:sz w:val="20"/>
                    <w:szCs w:val="20"/>
                  </w:rPr>
                </w:rPrChange>
              </w:rPr>
            </w:pPr>
            <w:r w:rsidRPr="00062285">
              <w:rPr>
                <w:i/>
                <w:color w:val="0070C0"/>
                <w:sz w:val="20"/>
                <w:szCs w:val="20"/>
                <w:highlight w:val="lightGray"/>
                <w:rPrChange w:id="221" w:author="Joshua Hamilton" w:date="2015-09-29T19:11:00Z">
                  <w:rPr>
                    <w:i/>
                    <w:color w:val="0070C0"/>
                    <w:sz w:val="20"/>
                    <w:szCs w:val="20"/>
                  </w:rPr>
                </w:rPrChange>
              </w:rPr>
              <w:t>Specify known carbon sources sustaining growth</w:t>
            </w:r>
          </w:p>
        </w:tc>
        <w:tc>
          <w:tcPr>
            <w:tcW w:w="1418" w:type="dxa"/>
            <w:noWrap/>
            <w:vAlign w:val="bottom"/>
            <w:hideMark/>
          </w:tcPr>
          <w:p w14:paraId="3661B1F5" w14:textId="77777777" w:rsidR="006A05C3" w:rsidRPr="00062285" w:rsidRDefault="006A05C3" w:rsidP="004518B7">
            <w:pPr>
              <w:pStyle w:val="TableBody"/>
              <w:rPr>
                <w:bCs/>
                <w:color w:val="000000"/>
                <w:sz w:val="20"/>
                <w:szCs w:val="20"/>
                <w:highlight w:val="lightGray"/>
                <w:rPrChange w:id="222" w:author="Joshua Hamilton" w:date="2015-09-29T19:11:00Z">
                  <w:rPr>
                    <w:bCs/>
                    <w:color w:val="000000"/>
                    <w:sz w:val="20"/>
                    <w:szCs w:val="20"/>
                  </w:rPr>
                </w:rPrChange>
              </w:rPr>
            </w:pPr>
            <w:r w:rsidRPr="00062285">
              <w:rPr>
                <w:sz w:val="20"/>
                <w:szCs w:val="20"/>
                <w:highlight w:val="lightGray"/>
                <w:rPrChange w:id="223" w:author="Joshua Hamilton" w:date="2015-09-29T19:11:00Z">
                  <w:rPr>
                    <w:sz w:val="20"/>
                    <w:szCs w:val="20"/>
                  </w:rPr>
                </w:rPrChange>
              </w:rPr>
              <w:t>TAS []</w:t>
            </w:r>
          </w:p>
        </w:tc>
      </w:tr>
      <w:tr w:rsidR="006A05C3" w:rsidRPr="009D71DD" w14:paraId="5F8033A6" w14:textId="77777777" w:rsidTr="0066330A">
        <w:trPr>
          <w:trHeight w:val="314"/>
          <w:jc w:val="center"/>
        </w:trPr>
        <w:tc>
          <w:tcPr>
            <w:tcW w:w="1636" w:type="dxa"/>
            <w:noWrap/>
            <w:vAlign w:val="bottom"/>
            <w:hideMark/>
          </w:tcPr>
          <w:p w14:paraId="367435B9" w14:textId="77777777" w:rsidR="006A05C3" w:rsidRPr="009D71DD" w:rsidRDefault="006A05C3" w:rsidP="0066330A">
            <w:pPr>
              <w:pStyle w:val="TableBody"/>
              <w:ind w:left="-10"/>
              <w:rPr>
                <w:bCs/>
                <w:color w:val="000000"/>
                <w:sz w:val="20"/>
                <w:szCs w:val="20"/>
              </w:rPr>
            </w:pPr>
            <w:r w:rsidRPr="009D71DD">
              <w:rPr>
                <w:sz w:val="20"/>
                <w:szCs w:val="20"/>
              </w:rPr>
              <w:t>MIGS-6</w:t>
            </w:r>
          </w:p>
        </w:tc>
        <w:tc>
          <w:tcPr>
            <w:tcW w:w="2272" w:type="dxa"/>
            <w:noWrap/>
            <w:vAlign w:val="bottom"/>
            <w:hideMark/>
          </w:tcPr>
          <w:p w14:paraId="233DC9A2" w14:textId="77777777" w:rsidR="006A05C3" w:rsidRPr="009D71DD" w:rsidRDefault="006A05C3" w:rsidP="00545A5F">
            <w:pPr>
              <w:pStyle w:val="TableBody"/>
              <w:rPr>
                <w:bCs/>
                <w:color w:val="000000"/>
                <w:sz w:val="20"/>
                <w:szCs w:val="20"/>
              </w:rPr>
            </w:pPr>
            <w:r w:rsidRPr="009D71DD">
              <w:rPr>
                <w:sz w:val="20"/>
                <w:szCs w:val="20"/>
              </w:rPr>
              <w:t>Habitat</w:t>
            </w:r>
          </w:p>
        </w:tc>
        <w:tc>
          <w:tcPr>
            <w:tcW w:w="4200" w:type="dxa"/>
            <w:noWrap/>
            <w:vAlign w:val="bottom"/>
            <w:hideMark/>
          </w:tcPr>
          <w:p w14:paraId="146D1403" w14:textId="77777777" w:rsidR="006A05C3" w:rsidRPr="009D71DD" w:rsidRDefault="006A05C3" w:rsidP="00545A5F">
            <w:pPr>
              <w:pStyle w:val="TableBody"/>
              <w:rPr>
                <w:bCs/>
                <w:i/>
                <w:color w:val="0070C0"/>
                <w:sz w:val="20"/>
                <w:szCs w:val="20"/>
              </w:rPr>
            </w:pPr>
          </w:p>
        </w:tc>
        <w:tc>
          <w:tcPr>
            <w:tcW w:w="1418" w:type="dxa"/>
            <w:noWrap/>
            <w:vAlign w:val="bottom"/>
            <w:hideMark/>
          </w:tcPr>
          <w:p w14:paraId="37A5677F"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34927A13" w14:textId="77777777" w:rsidTr="0066330A">
        <w:trPr>
          <w:trHeight w:val="314"/>
          <w:jc w:val="center"/>
        </w:trPr>
        <w:tc>
          <w:tcPr>
            <w:tcW w:w="1636" w:type="dxa"/>
            <w:noWrap/>
            <w:vAlign w:val="bottom"/>
          </w:tcPr>
          <w:p w14:paraId="544A5034" w14:textId="77777777" w:rsidR="006A05C3" w:rsidRPr="009D71DD" w:rsidRDefault="006A05C3" w:rsidP="0066330A">
            <w:pPr>
              <w:pStyle w:val="TableBody"/>
              <w:ind w:left="-10"/>
              <w:rPr>
                <w:bCs/>
                <w:color w:val="000000"/>
                <w:sz w:val="20"/>
                <w:szCs w:val="20"/>
              </w:rPr>
            </w:pPr>
            <w:r w:rsidRPr="009D71DD">
              <w:rPr>
                <w:sz w:val="20"/>
                <w:szCs w:val="20"/>
              </w:rPr>
              <w:t>MIGS-6.3</w:t>
            </w:r>
          </w:p>
        </w:tc>
        <w:tc>
          <w:tcPr>
            <w:tcW w:w="2272" w:type="dxa"/>
            <w:noWrap/>
            <w:vAlign w:val="bottom"/>
          </w:tcPr>
          <w:p w14:paraId="41F3C01E" w14:textId="77777777" w:rsidR="006A05C3" w:rsidRPr="009D71DD" w:rsidRDefault="006A05C3" w:rsidP="00545A5F">
            <w:pPr>
              <w:pStyle w:val="TableBody"/>
              <w:rPr>
                <w:bCs/>
                <w:color w:val="000000"/>
                <w:sz w:val="20"/>
                <w:szCs w:val="20"/>
              </w:rPr>
            </w:pPr>
            <w:r w:rsidRPr="009D71DD">
              <w:rPr>
                <w:sz w:val="20"/>
                <w:szCs w:val="20"/>
              </w:rPr>
              <w:t>Salinity</w:t>
            </w:r>
          </w:p>
        </w:tc>
        <w:tc>
          <w:tcPr>
            <w:tcW w:w="4200" w:type="dxa"/>
            <w:noWrap/>
            <w:vAlign w:val="bottom"/>
          </w:tcPr>
          <w:p w14:paraId="3F1E27F3" w14:textId="77777777" w:rsidR="006A05C3" w:rsidRPr="009D71DD" w:rsidRDefault="006A05C3" w:rsidP="00545A5F">
            <w:pPr>
              <w:pStyle w:val="TableBody"/>
              <w:rPr>
                <w:bCs/>
                <w:i/>
                <w:color w:val="0070C0"/>
                <w:sz w:val="20"/>
                <w:szCs w:val="20"/>
              </w:rPr>
            </w:pPr>
            <w:r w:rsidRPr="009D71DD">
              <w:rPr>
                <w:i/>
                <w:color w:val="0070C0"/>
                <w:sz w:val="20"/>
                <w:szCs w:val="20"/>
              </w:rPr>
              <w:t xml:space="preserve">as% </w:t>
            </w:r>
            <w:proofErr w:type="spellStart"/>
            <w:r w:rsidRPr="009D71DD">
              <w:rPr>
                <w:i/>
                <w:color w:val="0070C0"/>
                <w:sz w:val="20"/>
                <w:szCs w:val="20"/>
              </w:rPr>
              <w:t>NaCl</w:t>
            </w:r>
            <w:proofErr w:type="spellEnd"/>
            <w:r w:rsidRPr="009D71DD">
              <w:rPr>
                <w:i/>
                <w:color w:val="0070C0"/>
                <w:sz w:val="20"/>
                <w:szCs w:val="20"/>
              </w:rPr>
              <w:t xml:space="preserve"> (w/v)</w:t>
            </w:r>
          </w:p>
        </w:tc>
        <w:tc>
          <w:tcPr>
            <w:tcW w:w="1418" w:type="dxa"/>
            <w:noWrap/>
            <w:vAlign w:val="bottom"/>
          </w:tcPr>
          <w:p w14:paraId="02EF6215"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5CC33F70" w14:textId="77777777" w:rsidTr="0066330A">
        <w:trPr>
          <w:trHeight w:val="314"/>
          <w:jc w:val="center"/>
        </w:trPr>
        <w:tc>
          <w:tcPr>
            <w:tcW w:w="1636" w:type="dxa"/>
            <w:noWrap/>
            <w:vAlign w:val="bottom"/>
          </w:tcPr>
          <w:p w14:paraId="7261F874" w14:textId="77777777" w:rsidR="006A05C3" w:rsidRPr="00062285" w:rsidRDefault="006A05C3" w:rsidP="0066330A">
            <w:pPr>
              <w:pStyle w:val="TableBody"/>
              <w:ind w:left="-10"/>
              <w:rPr>
                <w:bCs/>
                <w:color w:val="000000"/>
                <w:sz w:val="20"/>
                <w:szCs w:val="20"/>
                <w:highlight w:val="lightGray"/>
                <w:rPrChange w:id="224" w:author="Joshua Hamilton" w:date="2015-09-29T19:11:00Z">
                  <w:rPr>
                    <w:bCs/>
                    <w:color w:val="000000"/>
                    <w:sz w:val="20"/>
                    <w:szCs w:val="20"/>
                  </w:rPr>
                </w:rPrChange>
              </w:rPr>
            </w:pPr>
            <w:r w:rsidRPr="00062285">
              <w:rPr>
                <w:sz w:val="20"/>
                <w:szCs w:val="20"/>
                <w:highlight w:val="lightGray"/>
                <w:rPrChange w:id="225" w:author="Joshua Hamilton" w:date="2015-09-29T19:11:00Z">
                  <w:rPr>
                    <w:sz w:val="20"/>
                    <w:szCs w:val="20"/>
                  </w:rPr>
                </w:rPrChange>
              </w:rPr>
              <w:t>MIGS-22</w:t>
            </w:r>
          </w:p>
        </w:tc>
        <w:tc>
          <w:tcPr>
            <w:tcW w:w="2272" w:type="dxa"/>
            <w:noWrap/>
            <w:vAlign w:val="bottom"/>
          </w:tcPr>
          <w:p w14:paraId="33856AE9" w14:textId="77777777" w:rsidR="006A05C3" w:rsidRPr="00062285" w:rsidRDefault="006A05C3" w:rsidP="00545A5F">
            <w:pPr>
              <w:pStyle w:val="TableBody"/>
              <w:rPr>
                <w:bCs/>
                <w:color w:val="000000"/>
                <w:sz w:val="20"/>
                <w:szCs w:val="20"/>
                <w:highlight w:val="lightGray"/>
                <w:rPrChange w:id="226" w:author="Joshua Hamilton" w:date="2015-09-29T19:11:00Z">
                  <w:rPr>
                    <w:bCs/>
                    <w:color w:val="000000"/>
                    <w:sz w:val="20"/>
                    <w:szCs w:val="20"/>
                  </w:rPr>
                </w:rPrChange>
              </w:rPr>
            </w:pPr>
            <w:r w:rsidRPr="00062285">
              <w:rPr>
                <w:sz w:val="20"/>
                <w:szCs w:val="20"/>
                <w:highlight w:val="lightGray"/>
                <w:rPrChange w:id="227" w:author="Joshua Hamilton" w:date="2015-09-29T19:11:00Z">
                  <w:rPr>
                    <w:sz w:val="20"/>
                    <w:szCs w:val="20"/>
                  </w:rPr>
                </w:rPrChange>
              </w:rPr>
              <w:t>Oxygen requirement</w:t>
            </w:r>
          </w:p>
        </w:tc>
        <w:tc>
          <w:tcPr>
            <w:tcW w:w="4200" w:type="dxa"/>
            <w:noWrap/>
            <w:vAlign w:val="bottom"/>
          </w:tcPr>
          <w:p w14:paraId="20632E5C" w14:textId="77777777" w:rsidR="006A05C3" w:rsidRPr="00062285" w:rsidRDefault="006A05C3" w:rsidP="00545A5F">
            <w:pPr>
              <w:pStyle w:val="TableBody"/>
              <w:rPr>
                <w:bCs/>
                <w:i/>
                <w:color w:val="0070C0"/>
                <w:sz w:val="20"/>
                <w:szCs w:val="20"/>
                <w:highlight w:val="lightGray"/>
                <w:rPrChange w:id="228" w:author="Joshua Hamilton" w:date="2015-09-29T19:11:00Z">
                  <w:rPr>
                    <w:bCs/>
                    <w:i/>
                    <w:color w:val="0070C0"/>
                    <w:sz w:val="20"/>
                    <w:szCs w:val="20"/>
                  </w:rPr>
                </w:rPrChange>
              </w:rPr>
            </w:pPr>
            <w:r w:rsidRPr="00062285">
              <w:rPr>
                <w:i/>
                <w:color w:val="0070C0"/>
                <w:sz w:val="20"/>
                <w:szCs w:val="20"/>
                <w:highlight w:val="lightGray"/>
                <w:rPrChange w:id="229" w:author="Joshua Hamilton" w:date="2015-09-29T19:11:00Z">
                  <w:rPr>
                    <w:i/>
                    <w:color w:val="0070C0"/>
                    <w:sz w:val="20"/>
                    <w:szCs w:val="20"/>
                  </w:rPr>
                </w:rPrChange>
              </w:rPr>
              <w:t>Aerobic/anaerobic/</w:t>
            </w:r>
            <w:proofErr w:type="spellStart"/>
            <w:r w:rsidRPr="00062285">
              <w:rPr>
                <w:i/>
                <w:color w:val="0070C0"/>
                <w:sz w:val="20"/>
                <w:szCs w:val="20"/>
                <w:highlight w:val="lightGray"/>
                <w:rPrChange w:id="230" w:author="Joshua Hamilton" w:date="2015-09-29T19:11:00Z">
                  <w:rPr>
                    <w:i/>
                    <w:color w:val="0070C0"/>
                    <w:sz w:val="20"/>
                    <w:szCs w:val="20"/>
                  </w:rPr>
                </w:rPrChange>
              </w:rPr>
              <w:t>microaerophilic</w:t>
            </w:r>
            <w:proofErr w:type="spellEnd"/>
            <w:r w:rsidRPr="00062285">
              <w:rPr>
                <w:i/>
                <w:color w:val="0070C0"/>
                <w:sz w:val="20"/>
                <w:szCs w:val="20"/>
                <w:highlight w:val="lightGray"/>
                <w:rPrChange w:id="231" w:author="Joshua Hamilton" w:date="2015-09-29T19:11:00Z">
                  <w:rPr>
                    <w:i/>
                    <w:color w:val="0070C0"/>
                    <w:sz w:val="20"/>
                    <w:szCs w:val="20"/>
                  </w:rPr>
                </w:rPrChange>
              </w:rPr>
              <w:t>/</w:t>
            </w:r>
            <w:proofErr w:type="spellStart"/>
            <w:r w:rsidRPr="00062285">
              <w:rPr>
                <w:i/>
                <w:color w:val="0070C0"/>
                <w:sz w:val="20"/>
                <w:szCs w:val="20"/>
                <w:highlight w:val="lightGray"/>
                <w:rPrChange w:id="232" w:author="Joshua Hamilton" w:date="2015-09-29T19:11:00Z">
                  <w:rPr>
                    <w:i/>
                    <w:color w:val="0070C0"/>
                    <w:sz w:val="20"/>
                    <w:szCs w:val="20"/>
                  </w:rPr>
                </w:rPrChange>
              </w:rPr>
              <w:t>aerotolerant</w:t>
            </w:r>
            <w:proofErr w:type="spellEnd"/>
          </w:p>
        </w:tc>
        <w:tc>
          <w:tcPr>
            <w:tcW w:w="1418" w:type="dxa"/>
            <w:noWrap/>
            <w:vAlign w:val="bottom"/>
          </w:tcPr>
          <w:p w14:paraId="17F63E5D" w14:textId="77777777" w:rsidR="006A05C3" w:rsidRPr="00062285" w:rsidRDefault="006A05C3" w:rsidP="00545A5F">
            <w:pPr>
              <w:pStyle w:val="TableBody"/>
              <w:rPr>
                <w:bCs/>
                <w:color w:val="000000"/>
                <w:sz w:val="20"/>
                <w:szCs w:val="20"/>
                <w:highlight w:val="lightGray"/>
                <w:rPrChange w:id="233" w:author="Joshua Hamilton" w:date="2015-09-29T19:11:00Z">
                  <w:rPr>
                    <w:bCs/>
                    <w:color w:val="000000"/>
                    <w:sz w:val="20"/>
                    <w:szCs w:val="20"/>
                  </w:rPr>
                </w:rPrChange>
              </w:rPr>
            </w:pPr>
            <w:r w:rsidRPr="00062285">
              <w:rPr>
                <w:sz w:val="20"/>
                <w:szCs w:val="20"/>
                <w:highlight w:val="lightGray"/>
                <w:rPrChange w:id="234" w:author="Joshua Hamilton" w:date="2015-09-29T19:11:00Z">
                  <w:rPr>
                    <w:sz w:val="20"/>
                    <w:szCs w:val="20"/>
                  </w:rPr>
                </w:rPrChange>
              </w:rPr>
              <w:t>TAS []</w:t>
            </w:r>
          </w:p>
        </w:tc>
      </w:tr>
      <w:tr w:rsidR="006A05C3" w:rsidRPr="009D71DD" w14:paraId="551DB856" w14:textId="77777777" w:rsidTr="0066330A">
        <w:trPr>
          <w:trHeight w:val="314"/>
          <w:jc w:val="center"/>
        </w:trPr>
        <w:tc>
          <w:tcPr>
            <w:tcW w:w="1636" w:type="dxa"/>
            <w:noWrap/>
            <w:vAlign w:val="bottom"/>
            <w:hideMark/>
          </w:tcPr>
          <w:p w14:paraId="49659ABB" w14:textId="77777777" w:rsidR="006A05C3" w:rsidRPr="00062285" w:rsidRDefault="006A05C3" w:rsidP="0066330A">
            <w:pPr>
              <w:pStyle w:val="TableBody"/>
              <w:ind w:left="-10"/>
              <w:rPr>
                <w:bCs/>
                <w:color w:val="000000"/>
                <w:sz w:val="20"/>
                <w:szCs w:val="20"/>
                <w:highlight w:val="lightGray"/>
                <w:rPrChange w:id="235" w:author="Joshua Hamilton" w:date="2015-09-29T19:11:00Z">
                  <w:rPr>
                    <w:bCs/>
                    <w:color w:val="000000"/>
                    <w:sz w:val="20"/>
                    <w:szCs w:val="20"/>
                  </w:rPr>
                </w:rPrChange>
              </w:rPr>
            </w:pPr>
            <w:r w:rsidRPr="00062285">
              <w:rPr>
                <w:sz w:val="20"/>
                <w:szCs w:val="20"/>
                <w:highlight w:val="lightGray"/>
                <w:rPrChange w:id="236" w:author="Joshua Hamilton" w:date="2015-09-29T19:11:00Z">
                  <w:rPr>
                    <w:sz w:val="20"/>
                    <w:szCs w:val="20"/>
                  </w:rPr>
                </w:rPrChange>
              </w:rPr>
              <w:t>MIGS-15</w:t>
            </w:r>
          </w:p>
        </w:tc>
        <w:tc>
          <w:tcPr>
            <w:tcW w:w="2272" w:type="dxa"/>
            <w:noWrap/>
            <w:vAlign w:val="bottom"/>
            <w:hideMark/>
          </w:tcPr>
          <w:p w14:paraId="59EDD91D" w14:textId="77777777" w:rsidR="006A05C3" w:rsidRPr="00062285" w:rsidRDefault="006A05C3" w:rsidP="00545A5F">
            <w:pPr>
              <w:pStyle w:val="TableBody"/>
              <w:rPr>
                <w:bCs/>
                <w:color w:val="000000"/>
                <w:sz w:val="20"/>
                <w:szCs w:val="20"/>
                <w:highlight w:val="lightGray"/>
                <w:rPrChange w:id="237" w:author="Joshua Hamilton" w:date="2015-09-29T19:11:00Z">
                  <w:rPr>
                    <w:bCs/>
                    <w:color w:val="000000"/>
                    <w:sz w:val="20"/>
                    <w:szCs w:val="20"/>
                  </w:rPr>
                </w:rPrChange>
              </w:rPr>
            </w:pPr>
            <w:r w:rsidRPr="00062285">
              <w:rPr>
                <w:sz w:val="20"/>
                <w:szCs w:val="20"/>
                <w:highlight w:val="lightGray"/>
                <w:rPrChange w:id="238" w:author="Joshua Hamilton" w:date="2015-09-29T19:11:00Z">
                  <w:rPr>
                    <w:sz w:val="20"/>
                    <w:szCs w:val="20"/>
                  </w:rPr>
                </w:rPrChange>
              </w:rPr>
              <w:t>Biotic relationship</w:t>
            </w:r>
          </w:p>
        </w:tc>
        <w:tc>
          <w:tcPr>
            <w:tcW w:w="4200" w:type="dxa"/>
            <w:noWrap/>
            <w:vAlign w:val="bottom"/>
            <w:hideMark/>
          </w:tcPr>
          <w:p w14:paraId="14AF1DEE" w14:textId="77777777" w:rsidR="006A05C3" w:rsidRPr="00062285" w:rsidRDefault="006A05C3" w:rsidP="00545A5F">
            <w:pPr>
              <w:pStyle w:val="TableBody"/>
              <w:rPr>
                <w:bCs/>
                <w:i/>
                <w:color w:val="0070C0"/>
                <w:sz w:val="20"/>
                <w:szCs w:val="20"/>
                <w:highlight w:val="lightGray"/>
                <w:rPrChange w:id="239" w:author="Joshua Hamilton" w:date="2015-09-29T19:11:00Z">
                  <w:rPr>
                    <w:bCs/>
                    <w:i/>
                    <w:color w:val="0070C0"/>
                    <w:sz w:val="20"/>
                    <w:szCs w:val="20"/>
                  </w:rPr>
                </w:rPrChange>
              </w:rPr>
            </w:pPr>
            <w:r w:rsidRPr="00062285">
              <w:rPr>
                <w:i/>
                <w:color w:val="0070C0"/>
                <w:sz w:val="20"/>
                <w:szCs w:val="20"/>
                <w:highlight w:val="lightGray"/>
                <w:rPrChange w:id="240" w:author="Joshua Hamilton" w:date="2015-09-29T19:11:00Z">
                  <w:rPr>
                    <w:i/>
                    <w:color w:val="0070C0"/>
                    <w:sz w:val="20"/>
                    <w:szCs w:val="20"/>
                  </w:rPr>
                </w:rPrChange>
              </w:rPr>
              <w:t>free-living/</w:t>
            </w:r>
            <w:proofErr w:type="spellStart"/>
            <w:r w:rsidRPr="00062285">
              <w:rPr>
                <w:i/>
                <w:color w:val="0070C0"/>
                <w:sz w:val="20"/>
                <w:szCs w:val="20"/>
                <w:highlight w:val="lightGray"/>
                <w:rPrChange w:id="241" w:author="Joshua Hamilton" w:date="2015-09-29T19:11:00Z">
                  <w:rPr>
                    <w:i/>
                    <w:color w:val="0070C0"/>
                    <w:sz w:val="20"/>
                    <w:szCs w:val="20"/>
                  </w:rPr>
                </w:rPrChange>
              </w:rPr>
              <w:t>symbiont</w:t>
            </w:r>
            <w:proofErr w:type="spellEnd"/>
            <w:r w:rsidRPr="00062285">
              <w:rPr>
                <w:i/>
                <w:color w:val="0070C0"/>
                <w:sz w:val="20"/>
                <w:szCs w:val="20"/>
                <w:highlight w:val="lightGray"/>
                <w:rPrChange w:id="242" w:author="Joshua Hamilton" w:date="2015-09-29T19:11:00Z">
                  <w:rPr>
                    <w:i/>
                    <w:color w:val="0070C0"/>
                    <w:sz w:val="20"/>
                    <w:szCs w:val="20"/>
                  </w:rPr>
                </w:rPrChange>
              </w:rPr>
              <w:t>/commensal</w:t>
            </w:r>
          </w:p>
        </w:tc>
        <w:tc>
          <w:tcPr>
            <w:tcW w:w="1418" w:type="dxa"/>
            <w:noWrap/>
            <w:vAlign w:val="bottom"/>
            <w:hideMark/>
          </w:tcPr>
          <w:p w14:paraId="1D1BF89F" w14:textId="77777777" w:rsidR="006A05C3" w:rsidRPr="00062285" w:rsidRDefault="006A05C3" w:rsidP="00545A5F">
            <w:pPr>
              <w:pStyle w:val="TableBody"/>
              <w:rPr>
                <w:bCs/>
                <w:color w:val="000000"/>
                <w:sz w:val="20"/>
                <w:szCs w:val="20"/>
                <w:highlight w:val="lightGray"/>
                <w:rPrChange w:id="243" w:author="Joshua Hamilton" w:date="2015-09-29T19:11:00Z">
                  <w:rPr>
                    <w:bCs/>
                    <w:color w:val="000000"/>
                    <w:sz w:val="20"/>
                    <w:szCs w:val="20"/>
                  </w:rPr>
                </w:rPrChange>
              </w:rPr>
            </w:pPr>
            <w:r w:rsidRPr="00062285">
              <w:rPr>
                <w:sz w:val="20"/>
                <w:szCs w:val="20"/>
                <w:highlight w:val="lightGray"/>
                <w:rPrChange w:id="244" w:author="Joshua Hamilton" w:date="2015-09-29T19:11:00Z">
                  <w:rPr>
                    <w:sz w:val="20"/>
                    <w:szCs w:val="20"/>
                  </w:rPr>
                </w:rPrChange>
              </w:rPr>
              <w:t>TAS []</w:t>
            </w:r>
          </w:p>
        </w:tc>
      </w:tr>
      <w:tr w:rsidR="006A05C3" w:rsidRPr="009D71DD" w14:paraId="6100BA22" w14:textId="77777777" w:rsidTr="0066330A">
        <w:trPr>
          <w:trHeight w:val="314"/>
          <w:jc w:val="center"/>
        </w:trPr>
        <w:tc>
          <w:tcPr>
            <w:tcW w:w="1636" w:type="dxa"/>
            <w:noWrap/>
            <w:vAlign w:val="bottom"/>
            <w:hideMark/>
          </w:tcPr>
          <w:p w14:paraId="7035AD81" w14:textId="77777777" w:rsidR="006A05C3" w:rsidRPr="00062285" w:rsidRDefault="006A05C3" w:rsidP="0066330A">
            <w:pPr>
              <w:pStyle w:val="TableBody"/>
              <w:ind w:left="-10"/>
              <w:rPr>
                <w:bCs/>
                <w:color w:val="000000"/>
                <w:sz w:val="20"/>
                <w:szCs w:val="20"/>
                <w:highlight w:val="lightGray"/>
                <w:rPrChange w:id="245" w:author="Joshua Hamilton" w:date="2015-09-29T19:11:00Z">
                  <w:rPr>
                    <w:bCs/>
                    <w:color w:val="000000"/>
                    <w:sz w:val="20"/>
                    <w:szCs w:val="20"/>
                  </w:rPr>
                </w:rPrChange>
              </w:rPr>
            </w:pPr>
            <w:r w:rsidRPr="00062285">
              <w:rPr>
                <w:sz w:val="20"/>
                <w:szCs w:val="20"/>
                <w:highlight w:val="lightGray"/>
                <w:rPrChange w:id="246" w:author="Joshua Hamilton" w:date="2015-09-29T19:11:00Z">
                  <w:rPr>
                    <w:sz w:val="20"/>
                    <w:szCs w:val="20"/>
                  </w:rPr>
                </w:rPrChange>
              </w:rPr>
              <w:lastRenderedPageBreak/>
              <w:t>MIGS-14</w:t>
            </w:r>
          </w:p>
        </w:tc>
        <w:tc>
          <w:tcPr>
            <w:tcW w:w="2272" w:type="dxa"/>
            <w:noWrap/>
            <w:vAlign w:val="bottom"/>
            <w:hideMark/>
          </w:tcPr>
          <w:p w14:paraId="564E2E24" w14:textId="77777777" w:rsidR="006A05C3" w:rsidRPr="00062285" w:rsidRDefault="006A05C3" w:rsidP="00545A5F">
            <w:pPr>
              <w:pStyle w:val="TableBody"/>
              <w:rPr>
                <w:bCs/>
                <w:color w:val="000000"/>
                <w:sz w:val="20"/>
                <w:szCs w:val="20"/>
                <w:highlight w:val="lightGray"/>
                <w:rPrChange w:id="247" w:author="Joshua Hamilton" w:date="2015-09-29T19:11:00Z">
                  <w:rPr>
                    <w:bCs/>
                    <w:color w:val="000000"/>
                    <w:sz w:val="20"/>
                    <w:szCs w:val="20"/>
                  </w:rPr>
                </w:rPrChange>
              </w:rPr>
            </w:pPr>
            <w:r w:rsidRPr="00062285">
              <w:rPr>
                <w:sz w:val="20"/>
                <w:szCs w:val="20"/>
                <w:highlight w:val="lightGray"/>
                <w:rPrChange w:id="248" w:author="Joshua Hamilton" w:date="2015-09-29T19:11:00Z">
                  <w:rPr>
                    <w:sz w:val="20"/>
                    <w:szCs w:val="20"/>
                  </w:rPr>
                </w:rPrChange>
              </w:rPr>
              <w:t>Pathogenicity</w:t>
            </w:r>
          </w:p>
        </w:tc>
        <w:tc>
          <w:tcPr>
            <w:tcW w:w="4200" w:type="dxa"/>
            <w:noWrap/>
            <w:vAlign w:val="bottom"/>
            <w:hideMark/>
          </w:tcPr>
          <w:p w14:paraId="104CF3B9" w14:textId="77777777" w:rsidR="006A05C3" w:rsidRPr="00062285" w:rsidRDefault="006A05C3" w:rsidP="00545A5F">
            <w:pPr>
              <w:pStyle w:val="TableBody"/>
              <w:rPr>
                <w:bCs/>
                <w:i/>
                <w:color w:val="0070C0"/>
                <w:sz w:val="20"/>
                <w:szCs w:val="20"/>
                <w:highlight w:val="lightGray"/>
                <w:rPrChange w:id="249" w:author="Joshua Hamilton" w:date="2015-09-29T19:11:00Z">
                  <w:rPr>
                    <w:bCs/>
                    <w:i/>
                    <w:color w:val="0070C0"/>
                    <w:sz w:val="20"/>
                    <w:szCs w:val="20"/>
                  </w:rPr>
                </w:rPrChange>
              </w:rPr>
            </w:pPr>
            <w:r w:rsidRPr="00062285">
              <w:rPr>
                <w:i/>
                <w:color w:val="0070C0"/>
                <w:sz w:val="20"/>
                <w:szCs w:val="20"/>
                <w:highlight w:val="lightGray"/>
                <w:rPrChange w:id="250" w:author="Joshua Hamilton" w:date="2015-09-29T19:11:00Z">
                  <w:rPr>
                    <w:i/>
                    <w:color w:val="0070C0"/>
                    <w:sz w:val="20"/>
                    <w:szCs w:val="20"/>
                  </w:rPr>
                </w:rPrChange>
              </w:rPr>
              <w:t>Pathogenic/non-pathogen</w:t>
            </w:r>
          </w:p>
        </w:tc>
        <w:tc>
          <w:tcPr>
            <w:tcW w:w="1418" w:type="dxa"/>
            <w:noWrap/>
            <w:vAlign w:val="bottom"/>
            <w:hideMark/>
          </w:tcPr>
          <w:p w14:paraId="732EAF1C" w14:textId="77777777" w:rsidR="006A05C3" w:rsidRPr="00062285" w:rsidRDefault="006A05C3" w:rsidP="00545A5F">
            <w:pPr>
              <w:pStyle w:val="TableBody"/>
              <w:rPr>
                <w:bCs/>
                <w:color w:val="000000"/>
                <w:sz w:val="20"/>
                <w:szCs w:val="20"/>
                <w:highlight w:val="lightGray"/>
                <w:rPrChange w:id="251" w:author="Joshua Hamilton" w:date="2015-09-29T19:11:00Z">
                  <w:rPr>
                    <w:bCs/>
                    <w:color w:val="000000"/>
                    <w:sz w:val="20"/>
                    <w:szCs w:val="20"/>
                  </w:rPr>
                </w:rPrChange>
              </w:rPr>
            </w:pPr>
            <w:r w:rsidRPr="00062285">
              <w:rPr>
                <w:sz w:val="20"/>
                <w:szCs w:val="20"/>
                <w:highlight w:val="lightGray"/>
                <w:rPrChange w:id="252" w:author="Joshua Hamilton" w:date="2015-09-29T19:11:00Z">
                  <w:rPr>
                    <w:sz w:val="20"/>
                    <w:szCs w:val="20"/>
                  </w:rPr>
                </w:rPrChange>
              </w:rPr>
              <w:t>NAS</w:t>
            </w:r>
          </w:p>
        </w:tc>
      </w:tr>
      <w:tr w:rsidR="006A05C3" w:rsidRPr="009D71DD" w14:paraId="5DFAD249" w14:textId="77777777" w:rsidTr="0066330A">
        <w:trPr>
          <w:trHeight w:val="314"/>
          <w:jc w:val="center"/>
        </w:trPr>
        <w:tc>
          <w:tcPr>
            <w:tcW w:w="1636" w:type="dxa"/>
            <w:noWrap/>
            <w:vAlign w:val="bottom"/>
            <w:hideMark/>
          </w:tcPr>
          <w:p w14:paraId="73F19905" w14:textId="77777777" w:rsidR="006A05C3" w:rsidRPr="009D71DD" w:rsidRDefault="006A05C3" w:rsidP="0066330A">
            <w:pPr>
              <w:pStyle w:val="TableBody"/>
              <w:ind w:left="-10"/>
              <w:rPr>
                <w:bCs/>
                <w:color w:val="000000"/>
                <w:sz w:val="20"/>
                <w:szCs w:val="20"/>
              </w:rPr>
            </w:pPr>
            <w:r w:rsidRPr="009D71DD">
              <w:rPr>
                <w:sz w:val="20"/>
                <w:szCs w:val="20"/>
              </w:rPr>
              <w:t>MIGS-4</w:t>
            </w:r>
          </w:p>
        </w:tc>
        <w:tc>
          <w:tcPr>
            <w:tcW w:w="2272" w:type="dxa"/>
            <w:noWrap/>
            <w:vAlign w:val="bottom"/>
            <w:hideMark/>
          </w:tcPr>
          <w:p w14:paraId="16883986" w14:textId="77777777" w:rsidR="006A05C3" w:rsidRPr="009D71DD" w:rsidRDefault="006A05C3" w:rsidP="00545A5F">
            <w:pPr>
              <w:pStyle w:val="TableBody"/>
              <w:rPr>
                <w:bCs/>
                <w:color w:val="000000"/>
                <w:sz w:val="20"/>
                <w:szCs w:val="20"/>
              </w:rPr>
            </w:pPr>
            <w:r w:rsidRPr="009D71DD">
              <w:rPr>
                <w:sz w:val="20"/>
                <w:szCs w:val="20"/>
              </w:rPr>
              <w:t>Geographic location</w:t>
            </w:r>
          </w:p>
        </w:tc>
        <w:tc>
          <w:tcPr>
            <w:tcW w:w="4200" w:type="dxa"/>
            <w:noWrap/>
            <w:vAlign w:val="bottom"/>
            <w:hideMark/>
          </w:tcPr>
          <w:p w14:paraId="031381F4" w14:textId="77777777" w:rsidR="006A05C3" w:rsidRPr="009D71DD" w:rsidRDefault="006A05C3" w:rsidP="00545A5F">
            <w:pPr>
              <w:pStyle w:val="TableBody"/>
              <w:rPr>
                <w:bCs/>
                <w:i/>
                <w:color w:val="0070C0"/>
                <w:sz w:val="20"/>
                <w:szCs w:val="20"/>
              </w:rPr>
            </w:pPr>
            <w:r w:rsidRPr="009D71DD">
              <w:rPr>
                <w:i/>
                <w:color w:val="0070C0"/>
                <w:sz w:val="20"/>
                <w:szCs w:val="20"/>
              </w:rPr>
              <w:t>Country/region</w:t>
            </w:r>
          </w:p>
        </w:tc>
        <w:tc>
          <w:tcPr>
            <w:tcW w:w="1418" w:type="dxa"/>
            <w:noWrap/>
            <w:vAlign w:val="bottom"/>
            <w:hideMark/>
          </w:tcPr>
          <w:p w14:paraId="1E6D30EE"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2D831ED5" w14:textId="77777777" w:rsidTr="0066330A">
        <w:trPr>
          <w:trHeight w:val="314"/>
          <w:jc w:val="center"/>
        </w:trPr>
        <w:tc>
          <w:tcPr>
            <w:tcW w:w="1636" w:type="dxa"/>
            <w:noWrap/>
            <w:vAlign w:val="bottom"/>
            <w:hideMark/>
          </w:tcPr>
          <w:p w14:paraId="7A62115C" w14:textId="77777777" w:rsidR="006A05C3" w:rsidRPr="009D71DD" w:rsidRDefault="006A05C3" w:rsidP="0066330A">
            <w:pPr>
              <w:pStyle w:val="TableBody"/>
              <w:ind w:left="-10"/>
              <w:rPr>
                <w:bCs/>
                <w:color w:val="000000"/>
                <w:sz w:val="20"/>
                <w:szCs w:val="20"/>
              </w:rPr>
            </w:pPr>
            <w:r w:rsidRPr="009D71DD">
              <w:rPr>
                <w:sz w:val="20"/>
                <w:szCs w:val="20"/>
              </w:rPr>
              <w:t>MIGS-5</w:t>
            </w:r>
          </w:p>
        </w:tc>
        <w:tc>
          <w:tcPr>
            <w:tcW w:w="2272" w:type="dxa"/>
            <w:noWrap/>
            <w:vAlign w:val="bottom"/>
            <w:hideMark/>
          </w:tcPr>
          <w:p w14:paraId="1F40E445" w14:textId="77777777" w:rsidR="006A05C3" w:rsidRPr="009D71DD" w:rsidRDefault="006A05C3" w:rsidP="00545A5F">
            <w:pPr>
              <w:pStyle w:val="TableBody"/>
              <w:rPr>
                <w:bCs/>
                <w:color w:val="000000"/>
                <w:sz w:val="20"/>
                <w:szCs w:val="20"/>
              </w:rPr>
            </w:pPr>
            <w:r w:rsidRPr="009D71DD">
              <w:rPr>
                <w:sz w:val="20"/>
                <w:szCs w:val="20"/>
              </w:rPr>
              <w:t>Sample collection</w:t>
            </w:r>
          </w:p>
        </w:tc>
        <w:tc>
          <w:tcPr>
            <w:tcW w:w="4200" w:type="dxa"/>
            <w:noWrap/>
            <w:vAlign w:val="bottom"/>
            <w:hideMark/>
          </w:tcPr>
          <w:p w14:paraId="1781E9A2" w14:textId="77777777" w:rsidR="006A05C3" w:rsidRPr="009D71DD" w:rsidRDefault="006A05C3" w:rsidP="00545A5F">
            <w:pPr>
              <w:pStyle w:val="TableBody"/>
              <w:rPr>
                <w:bCs/>
                <w:i/>
                <w:color w:val="0070C0"/>
                <w:sz w:val="20"/>
                <w:szCs w:val="20"/>
              </w:rPr>
            </w:pPr>
            <w:r w:rsidRPr="009D71DD">
              <w:rPr>
                <w:i/>
                <w:color w:val="0070C0"/>
                <w:sz w:val="20"/>
                <w:szCs w:val="20"/>
              </w:rPr>
              <w:t>Date</w:t>
            </w:r>
          </w:p>
        </w:tc>
        <w:tc>
          <w:tcPr>
            <w:tcW w:w="1418" w:type="dxa"/>
            <w:noWrap/>
            <w:vAlign w:val="bottom"/>
            <w:hideMark/>
          </w:tcPr>
          <w:p w14:paraId="6DECB906"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4F7523CC" w14:textId="77777777" w:rsidTr="0066330A">
        <w:trPr>
          <w:trHeight w:val="314"/>
          <w:jc w:val="center"/>
        </w:trPr>
        <w:tc>
          <w:tcPr>
            <w:tcW w:w="1636" w:type="dxa"/>
            <w:noWrap/>
            <w:vAlign w:val="bottom"/>
            <w:hideMark/>
          </w:tcPr>
          <w:p w14:paraId="1A428A67" w14:textId="77777777" w:rsidR="006A05C3" w:rsidRPr="009D71DD" w:rsidRDefault="006A05C3" w:rsidP="0066330A">
            <w:pPr>
              <w:pStyle w:val="TableBody"/>
              <w:ind w:left="-10"/>
              <w:rPr>
                <w:bCs/>
                <w:color w:val="000000"/>
                <w:sz w:val="20"/>
                <w:szCs w:val="20"/>
              </w:rPr>
            </w:pPr>
            <w:r w:rsidRPr="009D71DD">
              <w:rPr>
                <w:sz w:val="20"/>
                <w:szCs w:val="20"/>
              </w:rPr>
              <w:t>MIGS-4.1</w:t>
            </w:r>
          </w:p>
        </w:tc>
        <w:tc>
          <w:tcPr>
            <w:tcW w:w="2272" w:type="dxa"/>
            <w:noWrap/>
            <w:vAlign w:val="bottom"/>
            <w:hideMark/>
          </w:tcPr>
          <w:p w14:paraId="05C44DAA" w14:textId="77777777" w:rsidR="006A05C3" w:rsidRPr="009D71DD" w:rsidRDefault="006A05C3" w:rsidP="00545A5F">
            <w:pPr>
              <w:pStyle w:val="TableBody"/>
              <w:rPr>
                <w:bCs/>
                <w:color w:val="000000"/>
                <w:sz w:val="20"/>
                <w:szCs w:val="20"/>
              </w:rPr>
            </w:pPr>
            <w:r w:rsidRPr="009D71DD">
              <w:rPr>
                <w:sz w:val="20"/>
                <w:szCs w:val="20"/>
              </w:rPr>
              <w:t>Latitude</w:t>
            </w:r>
          </w:p>
        </w:tc>
        <w:tc>
          <w:tcPr>
            <w:tcW w:w="4200" w:type="dxa"/>
            <w:noWrap/>
            <w:vAlign w:val="bottom"/>
            <w:hideMark/>
          </w:tcPr>
          <w:p w14:paraId="56E427BB" w14:textId="77777777" w:rsidR="006A05C3" w:rsidRPr="009D71DD" w:rsidRDefault="006A05C3" w:rsidP="00545A5F">
            <w:pPr>
              <w:pStyle w:val="TableBody"/>
              <w:rPr>
                <w:bCs/>
                <w:i/>
                <w:color w:val="0070C0"/>
                <w:sz w:val="20"/>
                <w:szCs w:val="20"/>
              </w:rPr>
            </w:pPr>
            <w:r w:rsidRPr="009D71DD">
              <w:rPr>
                <w:i/>
                <w:color w:val="0070C0"/>
                <w:sz w:val="20"/>
                <w:szCs w:val="20"/>
              </w:rPr>
              <w:t xml:space="preserve">DMS </w:t>
            </w:r>
          </w:p>
        </w:tc>
        <w:tc>
          <w:tcPr>
            <w:tcW w:w="1418" w:type="dxa"/>
            <w:noWrap/>
            <w:vAlign w:val="bottom"/>
            <w:hideMark/>
          </w:tcPr>
          <w:p w14:paraId="09D51AE3" w14:textId="77777777" w:rsidR="006A05C3" w:rsidRPr="009D71DD" w:rsidRDefault="006A05C3" w:rsidP="00545A5F">
            <w:pPr>
              <w:pStyle w:val="TableBody"/>
              <w:rPr>
                <w:bCs/>
                <w:color w:val="000000"/>
                <w:sz w:val="20"/>
                <w:szCs w:val="20"/>
              </w:rPr>
            </w:pPr>
            <w:r w:rsidRPr="009D71DD">
              <w:rPr>
                <w:sz w:val="20"/>
                <w:szCs w:val="20"/>
              </w:rPr>
              <w:t>TAS []</w:t>
            </w:r>
          </w:p>
        </w:tc>
      </w:tr>
      <w:tr w:rsidR="006A05C3" w:rsidRPr="009D71DD" w14:paraId="79AD56C9" w14:textId="77777777" w:rsidTr="0066330A">
        <w:trPr>
          <w:trHeight w:val="314"/>
          <w:jc w:val="center"/>
        </w:trPr>
        <w:tc>
          <w:tcPr>
            <w:tcW w:w="1636" w:type="dxa"/>
            <w:noWrap/>
            <w:vAlign w:val="bottom"/>
            <w:hideMark/>
          </w:tcPr>
          <w:p w14:paraId="5BEB1ED3" w14:textId="77777777" w:rsidR="006A05C3" w:rsidRPr="009D71DD" w:rsidRDefault="006A05C3" w:rsidP="0066330A">
            <w:pPr>
              <w:pStyle w:val="TableBody"/>
              <w:ind w:left="-10"/>
              <w:rPr>
                <w:sz w:val="20"/>
                <w:szCs w:val="20"/>
              </w:rPr>
            </w:pPr>
            <w:r w:rsidRPr="009D71DD">
              <w:rPr>
                <w:sz w:val="20"/>
                <w:szCs w:val="20"/>
              </w:rPr>
              <w:t>MIGS-4.2</w:t>
            </w:r>
          </w:p>
        </w:tc>
        <w:tc>
          <w:tcPr>
            <w:tcW w:w="2272" w:type="dxa"/>
            <w:noWrap/>
            <w:vAlign w:val="bottom"/>
            <w:hideMark/>
          </w:tcPr>
          <w:p w14:paraId="660A7D0F" w14:textId="77777777" w:rsidR="006A05C3" w:rsidRPr="009D71DD" w:rsidRDefault="006A05C3" w:rsidP="00545A5F">
            <w:pPr>
              <w:pStyle w:val="TableBody"/>
              <w:rPr>
                <w:sz w:val="20"/>
                <w:szCs w:val="20"/>
              </w:rPr>
            </w:pPr>
            <w:r w:rsidRPr="009D71DD">
              <w:rPr>
                <w:sz w:val="20"/>
                <w:szCs w:val="20"/>
              </w:rPr>
              <w:t>Longitude</w:t>
            </w:r>
          </w:p>
        </w:tc>
        <w:tc>
          <w:tcPr>
            <w:tcW w:w="4200" w:type="dxa"/>
            <w:noWrap/>
            <w:vAlign w:val="bottom"/>
            <w:hideMark/>
          </w:tcPr>
          <w:p w14:paraId="3B6CA4AE" w14:textId="77777777" w:rsidR="006A05C3" w:rsidRPr="009D71DD" w:rsidRDefault="006A05C3" w:rsidP="00545A5F">
            <w:pPr>
              <w:pStyle w:val="TableBody"/>
              <w:rPr>
                <w:i/>
                <w:color w:val="0070C0"/>
                <w:sz w:val="20"/>
                <w:szCs w:val="20"/>
              </w:rPr>
            </w:pPr>
            <w:r w:rsidRPr="009D71DD">
              <w:rPr>
                <w:i/>
                <w:color w:val="0070C0"/>
                <w:sz w:val="20"/>
                <w:szCs w:val="20"/>
              </w:rPr>
              <w:t>DMS</w:t>
            </w:r>
          </w:p>
        </w:tc>
        <w:tc>
          <w:tcPr>
            <w:tcW w:w="1418" w:type="dxa"/>
            <w:noWrap/>
            <w:vAlign w:val="bottom"/>
            <w:hideMark/>
          </w:tcPr>
          <w:p w14:paraId="51F68731" w14:textId="77777777" w:rsidR="006A05C3" w:rsidRPr="009D71DD" w:rsidRDefault="006A05C3" w:rsidP="00545A5F">
            <w:pPr>
              <w:pStyle w:val="TableBody"/>
              <w:rPr>
                <w:sz w:val="20"/>
                <w:szCs w:val="20"/>
              </w:rPr>
            </w:pPr>
            <w:r w:rsidRPr="009D71DD">
              <w:rPr>
                <w:sz w:val="20"/>
                <w:szCs w:val="20"/>
              </w:rPr>
              <w:t>TAS []</w:t>
            </w:r>
          </w:p>
        </w:tc>
      </w:tr>
      <w:tr w:rsidR="006A05C3" w:rsidRPr="009D71DD" w14:paraId="4D730F62" w14:textId="77777777" w:rsidTr="0066330A">
        <w:trPr>
          <w:trHeight w:val="314"/>
          <w:jc w:val="center"/>
        </w:trPr>
        <w:tc>
          <w:tcPr>
            <w:tcW w:w="1636" w:type="dxa"/>
            <w:tcBorders>
              <w:bottom w:val="single" w:sz="4" w:space="0" w:color="auto"/>
            </w:tcBorders>
            <w:noWrap/>
            <w:vAlign w:val="bottom"/>
            <w:hideMark/>
          </w:tcPr>
          <w:p w14:paraId="09E7641E" w14:textId="77777777" w:rsidR="006A05C3" w:rsidRPr="009D71DD" w:rsidRDefault="006A05C3" w:rsidP="0066330A">
            <w:pPr>
              <w:pStyle w:val="TableBody"/>
              <w:ind w:left="-10"/>
              <w:rPr>
                <w:bCs/>
                <w:color w:val="000000"/>
                <w:sz w:val="20"/>
                <w:szCs w:val="20"/>
              </w:rPr>
            </w:pPr>
            <w:r w:rsidRPr="009D71DD">
              <w:rPr>
                <w:sz w:val="20"/>
                <w:szCs w:val="20"/>
              </w:rPr>
              <w:t>MIGS-4.4</w:t>
            </w:r>
          </w:p>
        </w:tc>
        <w:tc>
          <w:tcPr>
            <w:tcW w:w="2272" w:type="dxa"/>
            <w:tcBorders>
              <w:bottom w:val="single" w:sz="4" w:space="0" w:color="auto"/>
            </w:tcBorders>
            <w:noWrap/>
            <w:vAlign w:val="bottom"/>
            <w:hideMark/>
          </w:tcPr>
          <w:p w14:paraId="0CF8998F" w14:textId="77777777" w:rsidR="006A05C3" w:rsidRPr="009D71DD" w:rsidRDefault="006A05C3" w:rsidP="00545A5F">
            <w:pPr>
              <w:pStyle w:val="TableBody"/>
              <w:rPr>
                <w:bCs/>
                <w:color w:val="000000"/>
                <w:sz w:val="20"/>
                <w:szCs w:val="20"/>
              </w:rPr>
            </w:pPr>
            <w:r w:rsidRPr="009D71DD">
              <w:rPr>
                <w:sz w:val="20"/>
                <w:szCs w:val="20"/>
              </w:rPr>
              <w:t>Altitude</w:t>
            </w:r>
          </w:p>
        </w:tc>
        <w:tc>
          <w:tcPr>
            <w:tcW w:w="4200" w:type="dxa"/>
            <w:tcBorders>
              <w:bottom w:val="single" w:sz="4" w:space="0" w:color="auto"/>
            </w:tcBorders>
            <w:noWrap/>
            <w:vAlign w:val="bottom"/>
            <w:hideMark/>
          </w:tcPr>
          <w:p w14:paraId="3827C171" w14:textId="77777777" w:rsidR="006A05C3" w:rsidRPr="009D71DD" w:rsidRDefault="006A05C3" w:rsidP="00545A5F">
            <w:pPr>
              <w:pStyle w:val="TableBody"/>
              <w:rPr>
                <w:bCs/>
                <w:i/>
                <w:color w:val="0070C0"/>
                <w:sz w:val="20"/>
                <w:szCs w:val="20"/>
              </w:rPr>
            </w:pPr>
            <w:r w:rsidRPr="009D71DD">
              <w:rPr>
                <w:i/>
                <w:color w:val="0070C0"/>
                <w:sz w:val="20"/>
                <w:szCs w:val="20"/>
              </w:rPr>
              <w:t>M</w:t>
            </w:r>
          </w:p>
        </w:tc>
        <w:tc>
          <w:tcPr>
            <w:tcW w:w="1418" w:type="dxa"/>
            <w:tcBorders>
              <w:bottom w:val="single" w:sz="4" w:space="0" w:color="auto"/>
            </w:tcBorders>
            <w:noWrap/>
            <w:vAlign w:val="bottom"/>
            <w:hideMark/>
          </w:tcPr>
          <w:p w14:paraId="6834D242" w14:textId="77777777" w:rsidR="006A05C3" w:rsidRPr="009D71DD" w:rsidRDefault="006A05C3" w:rsidP="00545A5F">
            <w:pPr>
              <w:pStyle w:val="TableBody"/>
              <w:rPr>
                <w:bCs/>
                <w:color w:val="000000"/>
                <w:sz w:val="20"/>
                <w:szCs w:val="20"/>
              </w:rPr>
            </w:pPr>
            <w:r w:rsidRPr="009D71DD">
              <w:rPr>
                <w:sz w:val="20"/>
                <w:szCs w:val="20"/>
              </w:rPr>
              <w:t>TAS []</w:t>
            </w:r>
          </w:p>
        </w:tc>
      </w:tr>
    </w:tbl>
    <w:p w14:paraId="52220189" w14:textId="77777777" w:rsidR="006A05C3" w:rsidRPr="009D71DD" w:rsidRDefault="006A05C3" w:rsidP="006A05C3">
      <w:pPr>
        <w:pStyle w:val="TableFootnote"/>
        <w:rPr>
          <w:sz w:val="20"/>
          <w:szCs w:val="20"/>
        </w:rPr>
      </w:pPr>
      <w:r w:rsidRPr="009D71DD">
        <w:rPr>
          <w:rFonts w:eastAsia="Calibri"/>
          <w:sz w:val="20"/>
          <w:szCs w:val="20"/>
          <w:vertAlign w:val="superscript"/>
        </w:rPr>
        <w:t>a</w:t>
      </w:r>
      <w:r w:rsidRPr="009D71DD">
        <w:rPr>
          <w:rFonts w:eastAsia="Calibri"/>
          <w:sz w:val="20"/>
          <w:szCs w:val="20"/>
        </w:rPr>
        <w:t xml:space="preserve"> Evidence codes - IDA: Inferred from Direct Assay; TAS: Traceable Author Statement (i.e., a direct report exists in the literature); NAS: Non-traceable Author Statement (i.e., not directly observed for the living, isolated sample, but based on a generally accepted property for the species, or anecdotal evidence). These evidence codes are from the Gene Ontology project [</w:t>
      </w:r>
      <w:r w:rsidRPr="009D71DD">
        <w:rPr>
          <w:rFonts w:eastAsia="Calibri"/>
          <w:color w:val="0070C0"/>
          <w:sz w:val="20"/>
          <w:szCs w:val="20"/>
        </w:rPr>
        <w:t>cite this reference</w:t>
      </w:r>
      <w:r w:rsidRPr="009D71DD">
        <w:rPr>
          <w:rFonts w:eastAsia="Calibri"/>
          <w:sz w:val="20"/>
          <w:szCs w:val="20"/>
        </w:rPr>
        <w:t>]</w:t>
      </w:r>
    </w:p>
    <w:p w14:paraId="7DA1C3ED" w14:textId="77777777" w:rsidR="008A17DD" w:rsidRDefault="008A17DD" w:rsidP="00196C3D">
      <w:pPr>
        <w:pStyle w:val="Paragraph"/>
      </w:pPr>
    </w:p>
    <w:p w14:paraId="41E64F29" w14:textId="77777777" w:rsidR="00196C3D" w:rsidRPr="00196C3D" w:rsidRDefault="006A05C3" w:rsidP="00196C3D">
      <w:pPr>
        <w:pStyle w:val="Heading1"/>
      </w:pPr>
      <w:commentRangeStart w:id="253"/>
      <w:r w:rsidRPr="00196C3D">
        <w:t>Table 2 (required, fixed format)</w:t>
      </w:r>
      <w:commentRangeEnd w:id="253"/>
      <w:r w:rsidR="00062285">
        <w:rPr>
          <w:rStyle w:val="CommentReference"/>
          <w:rFonts w:asciiTheme="minorHAnsi" w:eastAsiaTheme="minorEastAsia" w:hAnsiTheme="minorHAnsi" w:cstheme="minorBidi"/>
          <w:b w:val="0"/>
          <w:bCs w:val="0"/>
          <w:color w:val="auto"/>
        </w:rPr>
        <w:commentReference w:id="253"/>
      </w:r>
    </w:p>
    <w:p w14:paraId="3B77BFAC" w14:textId="77777777" w:rsidR="006A05C3" w:rsidRDefault="006A05C3" w:rsidP="00196C3D">
      <w:pPr>
        <w:pStyle w:val="Paragraph"/>
      </w:pPr>
      <w:r>
        <w:t>Project Information. Authors must provide the requested data, in conformance with the MIGS standard. Supply the information for column 3. Do not modify the order of columns or rows.</w:t>
      </w:r>
    </w:p>
    <w:p w14:paraId="7C00F2E9" w14:textId="77777777" w:rsidR="006A05C3" w:rsidRDefault="006A05C3" w:rsidP="006A05C3">
      <w:pPr>
        <w:pStyle w:val="TableTitle"/>
        <w:autoSpaceDE w:val="0"/>
        <w:autoSpaceDN w:val="0"/>
        <w:adjustRightInd w:val="0"/>
      </w:pPr>
      <w:r>
        <w:rPr>
          <w:b/>
        </w:rPr>
        <w:t>Table 2.</w:t>
      </w:r>
      <w:r>
        <w:t xml:space="preserve"> Project information.</w:t>
      </w:r>
    </w:p>
    <w:tbl>
      <w:tblPr>
        <w:tblW w:w="9288" w:type="dxa"/>
        <w:tblLayout w:type="fixed"/>
        <w:tblLook w:val="04A0" w:firstRow="1" w:lastRow="0" w:firstColumn="1" w:lastColumn="0" w:noHBand="0" w:noVBand="1"/>
      </w:tblPr>
      <w:tblGrid>
        <w:gridCol w:w="1368"/>
        <w:gridCol w:w="3330"/>
        <w:gridCol w:w="4590"/>
      </w:tblGrid>
      <w:tr w:rsidR="006A05C3" w:rsidRPr="0066330A" w14:paraId="640C968A" w14:textId="77777777" w:rsidTr="0066330A">
        <w:trPr>
          <w:trHeight w:val="315"/>
        </w:trPr>
        <w:tc>
          <w:tcPr>
            <w:tcW w:w="1368" w:type="dxa"/>
            <w:tcBorders>
              <w:top w:val="single" w:sz="4" w:space="0" w:color="auto"/>
              <w:bottom w:val="single" w:sz="4" w:space="0" w:color="auto"/>
            </w:tcBorders>
            <w:noWrap/>
            <w:vAlign w:val="bottom"/>
            <w:hideMark/>
          </w:tcPr>
          <w:p w14:paraId="4B73D525" w14:textId="77777777" w:rsidR="006A05C3" w:rsidRPr="0066330A" w:rsidRDefault="006A05C3" w:rsidP="0066330A">
            <w:pPr>
              <w:pStyle w:val="TableHead"/>
              <w:rPr>
                <w:b/>
              </w:rPr>
            </w:pPr>
            <w:r w:rsidRPr="0066330A">
              <w:rPr>
                <w:b/>
              </w:rPr>
              <w:t>MIGS ID</w:t>
            </w:r>
          </w:p>
        </w:tc>
        <w:tc>
          <w:tcPr>
            <w:tcW w:w="3330" w:type="dxa"/>
            <w:tcBorders>
              <w:top w:val="single" w:sz="4" w:space="0" w:color="auto"/>
              <w:bottom w:val="single" w:sz="4" w:space="0" w:color="auto"/>
            </w:tcBorders>
            <w:noWrap/>
            <w:vAlign w:val="bottom"/>
            <w:hideMark/>
          </w:tcPr>
          <w:p w14:paraId="35C4DA10" w14:textId="77777777" w:rsidR="006A05C3" w:rsidRPr="0066330A" w:rsidRDefault="006A05C3" w:rsidP="0066330A">
            <w:pPr>
              <w:pStyle w:val="TableHead"/>
              <w:rPr>
                <w:b/>
              </w:rPr>
            </w:pPr>
            <w:r w:rsidRPr="0066330A">
              <w:rPr>
                <w:b/>
              </w:rPr>
              <w:t>Property</w:t>
            </w:r>
          </w:p>
        </w:tc>
        <w:tc>
          <w:tcPr>
            <w:tcW w:w="4590" w:type="dxa"/>
            <w:tcBorders>
              <w:top w:val="single" w:sz="4" w:space="0" w:color="auto"/>
              <w:bottom w:val="single" w:sz="4" w:space="0" w:color="auto"/>
            </w:tcBorders>
            <w:noWrap/>
            <w:vAlign w:val="bottom"/>
            <w:hideMark/>
          </w:tcPr>
          <w:p w14:paraId="5BEE67AF" w14:textId="77777777" w:rsidR="006A05C3" w:rsidRPr="0066330A" w:rsidRDefault="006A05C3" w:rsidP="0066330A">
            <w:pPr>
              <w:pStyle w:val="TableHead"/>
              <w:rPr>
                <w:b/>
              </w:rPr>
            </w:pPr>
            <w:r w:rsidRPr="0066330A">
              <w:rPr>
                <w:b/>
              </w:rPr>
              <w:t>Term</w:t>
            </w:r>
          </w:p>
        </w:tc>
      </w:tr>
      <w:tr w:rsidR="00062285" w:rsidRPr="00A3091B" w14:paraId="67083880" w14:textId="77777777" w:rsidTr="0066330A">
        <w:trPr>
          <w:cantSplit/>
          <w:trHeight w:val="317"/>
          <w:ins w:id="254" w:author="Joshua Hamilton" w:date="2015-09-29T19:17:00Z"/>
        </w:trPr>
        <w:tc>
          <w:tcPr>
            <w:tcW w:w="1368" w:type="dxa"/>
            <w:tcBorders>
              <w:top w:val="single" w:sz="4" w:space="0" w:color="auto"/>
            </w:tcBorders>
            <w:noWrap/>
            <w:vAlign w:val="bottom"/>
          </w:tcPr>
          <w:p w14:paraId="21687D48" w14:textId="77777777" w:rsidR="00062285" w:rsidRPr="00A3091B" w:rsidRDefault="00062285" w:rsidP="00545A5F">
            <w:pPr>
              <w:pStyle w:val="TableBody"/>
              <w:autoSpaceDE w:val="0"/>
              <w:autoSpaceDN w:val="0"/>
              <w:adjustRightInd w:val="0"/>
              <w:rPr>
                <w:ins w:id="255" w:author="Joshua Hamilton" w:date="2015-09-29T19:17:00Z"/>
                <w:sz w:val="20"/>
                <w:szCs w:val="20"/>
              </w:rPr>
            </w:pPr>
          </w:p>
        </w:tc>
        <w:tc>
          <w:tcPr>
            <w:tcW w:w="3330" w:type="dxa"/>
            <w:tcBorders>
              <w:top w:val="single" w:sz="4" w:space="0" w:color="auto"/>
            </w:tcBorders>
            <w:noWrap/>
            <w:vAlign w:val="bottom"/>
          </w:tcPr>
          <w:p w14:paraId="409AFDA3" w14:textId="416C7B04" w:rsidR="00062285" w:rsidRPr="00A3091B" w:rsidRDefault="00062285" w:rsidP="0066330A">
            <w:pPr>
              <w:pStyle w:val="TableBody"/>
              <w:autoSpaceDE w:val="0"/>
              <w:autoSpaceDN w:val="0"/>
              <w:adjustRightInd w:val="0"/>
              <w:ind w:left="-108"/>
              <w:rPr>
                <w:ins w:id="256" w:author="Joshua Hamilton" w:date="2015-09-29T19:17:00Z"/>
                <w:sz w:val="20"/>
                <w:szCs w:val="20"/>
              </w:rPr>
            </w:pPr>
            <w:ins w:id="257" w:author="Joshua Hamilton" w:date="2015-09-29T19:17:00Z">
              <w:r>
                <w:rPr>
                  <w:sz w:val="20"/>
                  <w:szCs w:val="20"/>
                </w:rPr>
                <w:t>Genome Type</w:t>
              </w:r>
            </w:ins>
          </w:p>
        </w:tc>
        <w:tc>
          <w:tcPr>
            <w:tcW w:w="4590" w:type="dxa"/>
            <w:tcBorders>
              <w:top w:val="single" w:sz="4" w:space="0" w:color="auto"/>
            </w:tcBorders>
            <w:noWrap/>
            <w:vAlign w:val="bottom"/>
          </w:tcPr>
          <w:p w14:paraId="15011ED3" w14:textId="79B80D3C" w:rsidR="00062285" w:rsidRPr="00A3091B" w:rsidRDefault="00062285" w:rsidP="00545A5F">
            <w:pPr>
              <w:pStyle w:val="TableBody"/>
              <w:autoSpaceDE w:val="0"/>
              <w:autoSpaceDN w:val="0"/>
              <w:adjustRightInd w:val="0"/>
              <w:ind w:left="342"/>
              <w:rPr>
                <w:ins w:id="258" w:author="Joshua Hamilton" w:date="2015-09-29T19:17:00Z"/>
                <w:bCs/>
                <w:color w:val="000000"/>
                <w:sz w:val="20"/>
                <w:szCs w:val="20"/>
              </w:rPr>
            </w:pPr>
            <w:ins w:id="259" w:author="Joshua Hamilton" w:date="2015-09-29T19:17:00Z">
              <w:r>
                <w:rPr>
                  <w:bCs/>
                  <w:color w:val="000000"/>
                  <w:sz w:val="20"/>
                  <w:szCs w:val="20"/>
                </w:rPr>
                <w:t>One of: isolate, single cell, population</w:t>
              </w:r>
            </w:ins>
          </w:p>
        </w:tc>
      </w:tr>
      <w:tr w:rsidR="006A05C3" w:rsidRPr="00A3091B" w14:paraId="1DF30E0E" w14:textId="77777777" w:rsidTr="0066330A">
        <w:trPr>
          <w:cantSplit/>
          <w:trHeight w:val="317"/>
        </w:trPr>
        <w:tc>
          <w:tcPr>
            <w:tcW w:w="1368" w:type="dxa"/>
            <w:tcBorders>
              <w:top w:val="single" w:sz="4" w:space="0" w:color="auto"/>
            </w:tcBorders>
            <w:noWrap/>
            <w:vAlign w:val="bottom"/>
            <w:hideMark/>
          </w:tcPr>
          <w:p w14:paraId="51F8108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w:t>
            </w:r>
          </w:p>
        </w:tc>
        <w:tc>
          <w:tcPr>
            <w:tcW w:w="3330" w:type="dxa"/>
            <w:tcBorders>
              <w:top w:val="single" w:sz="4" w:space="0" w:color="auto"/>
            </w:tcBorders>
            <w:noWrap/>
            <w:vAlign w:val="bottom"/>
            <w:hideMark/>
          </w:tcPr>
          <w:p w14:paraId="349F40E5"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Finishing quality</w:t>
            </w:r>
          </w:p>
        </w:tc>
        <w:tc>
          <w:tcPr>
            <w:tcW w:w="4590" w:type="dxa"/>
            <w:tcBorders>
              <w:top w:val="single" w:sz="4" w:space="0" w:color="auto"/>
            </w:tcBorders>
            <w:noWrap/>
            <w:vAlign w:val="bottom"/>
            <w:hideMark/>
          </w:tcPr>
          <w:p w14:paraId="5C8964F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42BFFD" w14:textId="77777777" w:rsidTr="0066330A">
        <w:trPr>
          <w:cantSplit/>
          <w:trHeight w:val="317"/>
        </w:trPr>
        <w:tc>
          <w:tcPr>
            <w:tcW w:w="1368" w:type="dxa"/>
            <w:noWrap/>
            <w:vAlign w:val="bottom"/>
            <w:hideMark/>
          </w:tcPr>
          <w:p w14:paraId="106EFD0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MIGS-28</w:t>
            </w:r>
          </w:p>
        </w:tc>
        <w:tc>
          <w:tcPr>
            <w:tcW w:w="3330" w:type="dxa"/>
            <w:noWrap/>
            <w:vAlign w:val="bottom"/>
            <w:hideMark/>
          </w:tcPr>
          <w:p w14:paraId="0CED3256"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Libraries used</w:t>
            </w:r>
          </w:p>
        </w:tc>
        <w:tc>
          <w:tcPr>
            <w:tcW w:w="4590" w:type="dxa"/>
            <w:vAlign w:val="bottom"/>
            <w:hideMark/>
          </w:tcPr>
          <w:p w14:paraId="02B0C358"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201A183" w14:textId="77777777" w:rsidTr="0066330A">
        <w:trPr>
          <w:trHeight w:val="315"/>
        </w:trPr>
        <w:tc>
          <w:tcPr>
            <w:tcW w:w="1368" w:type="dxa"/>
            <w:noWrap/>
            <w:vAlign w:val="bottom"/>
            <w:hideMark/>
          </w:tcPr>
          <w:p w14:paraId="65CC2F84"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29</w:t>
            </w:r>
          </w:p>
        </w:tc>
        <w:tc>
          <w:tcPr>
            <w:tcW w:w="3330" w:type="dxa"/>
            <w:noWrap/>
            <w:vAlign w:val="bottom"/>
            <w:hideMark/>
          </w:tcPr>
          <w:p w14:paraId="6547CD4B"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Sequencing platforms</w:t>
            </w:r>
          </w:p>
        </w:tc>
        <w:tc>
          <w:tcPr>
            <w:tcW w:w="4590" w:type="dxa"/>
            <w:noWrap/>
            <w:vAlign w:val="bottom"/>
            <w:hideMark/>
          </w:tcPr>
          <w:p w14:paraId="0E9B97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F238AE0" w14:textId="77777777" w:rsidTr="0066330A">
        <w:trPr>
          <w:trHeight w:val="315"/>
        </w:trPr>
        <w:tc>
          <w:tcPr>
            <w:tcW w:w="1368" w:type="dxa"/>
            <w:noWrap/>
            <w:vAlign w:val="bottom"/>
            <w:hideMark/>
          </w:tcPr>
          <w:p w14:paraId="139DCDDF"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31.2</w:t>
            </w:r>
          </w:p>
        </w:tc>
        <w:tc>
          <w:tcPr>
            <w:tcW w:w="3330" w:type="dxa"/>
            <w:noWrap/>
            <w:vAlign w:val="bottom"/>
            <w:hideMark/>
          </w:tcPr>
          <w:p w14:paraId="27EFAF18"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Fold coverage</w:t>
            </w:r>
          </w:p>
        </w:tc>
        <w:tc>
          <w:tcPr>
            <w:tcW w:w="4590" w:type="dxa"/>
            <w:noWrap/>
            <w:vAlign w:val="bottom"/>
            <w:hideMark/>
          </w:tcPr>
          <w:p w14:paraId="311CF65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526A1062" w14:textId="77777777" w:rsidTr="0066330A">
        <w:trPr>
          <w:trHeight w:val="315"/>
        </w:trPr>
        <w:tc>
          <w:tcPr>
            <w:tcW w:w="1368" w:type="dxa"/>
            <w:noWrap/>
            <w:vAlign w:val="bottom"/>
            <w:hideMark/>
          </w:tcPr>
          <w:p w14:paraId="51938559"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30</w:t>
            </w:r>
          </w:p>
        </w:tc>
        <w:tc>
          <w:tcPr>
            <w:tcW w:w="3330" w:type="dxa"/>
            <w:noWrap/>
            <w:vAlign w:val="bottom"/>
            <w:hideMark/>
          </w:tcPr>
          <w:p w14:paraId="236F763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Assemblers</w:t>
            </w:r>
          </w:p>
        </w:tc>
        <w:tc>
          <w:tcPr>
            <w:tcW w:w="4590" w:type="dxa"/>
            <w:noWrap/>
            <w:vAlign w:val="bottom"/>
            <w:hideMark/>
          </w:tcPr>
          <w:p w14:paraId="0617998B" w14:textId="77777777" w:rsidR="006A05C3" w:rsidRPr="00A3091B" w:rsidRDefault="006A05C3" w:rsidP="00545A5F">
            <w:pPr>
              <w:pStyle w:val="TableBody"/>
              <w:autoSpaceDE w:val="0"/>
              <w:autoSpaceDN w:val="0"/>
              <w:adjustRightInd w:val="0"/>
              <w:ind w:left="342"/>
              <w:rPr>
                <w:bCs/>
                <w:color w:val="000000"/>
                <w:sz w:val="20"/>
                <w:szCs w:val="20"/>
              </w:rPr>
            </w:pPr>
          </w:p>
        </w:tc>
      </w:tr>
      <w:tr w:rsidR="00062285" w:rsidRPr="00A3091B" w14:paraId="35519613" w14:textId="77777777" w:rsidTr="0066330A">
        <w:trPr>
          <w:trHeight w:val="315"/>
          <w:ins w:id="260" w:author="Joshua Hamilton" w:date="2015-09-29T19:17:00Z"/>
        </w:trPr>
        <w:tc>
          <w:tcPr>
            <w:tcW w:w="1368" w:type="dxa"/>
            <w:noWrap/>
            <w:vAlign w:val="bottom"/>
          </w:tcPr>
          <w:p w14:paraId="340E7E22" w14:textId="77777777" w:rsidR="00062285" w:rsidRPr="00A3091B" w:rsidRDefault="00062285" w:rsidP="00545A5F">
            <w:pPr>
              <w:pStyle w:val="TableBody"/>
              <w:autoSpaceDE w:val="0"/>
              <w:autoSpaceDN w:val="0"/>
              <w:adjustRightInd w:val="0"/>
              <w:rPr>
                <w:ins w:id="261" w:author="Joshua Hamilton" w:date="2015-09-29T19:17:00Z"/>
                <w:sz w:val="20"/>
                <w:szCs w:val="20"/>
              </w:rPr>
            </w:pPr>
          </w:p>
        </w:tc>
        <w:tc>
          <w:tcPr>
            <w:tcW w:w="3330" w:type="dxa"/>
            <w:noWrap/>
            <w:vAlign w:val="bottom"/>
          </w:tcPr>
          <w:p w14:paraId="2B09A7EF" w14:textId="15F7208F" w:rsidR="00062285" w:rsidRPr="00A3091B" w:rsidRDefault="00062285" w:rsidP="0066330A">
            <w:pPr>
              <w:pStyle w:val="TableBody"/>
              <w:autoSpaceDE w:val="0"/>
              <w:autoSpaceDN w:val="0"/>
              <w:adjustRightInd w:val="0"/>
              <w:ind w:left="-108"/>
              <w:rPr>
                <w:ins w:id="262" w:author="Joshua Hamilton" w:date="2015-09-29T19:17:00Z"/>
                <w:sz w:val="20"/>
                <w:szCs w:val="20"/>
              </w:rPr>
            </w:pPr>
            <w:ins w:id="263" w:author="Joshua Hamilton" w:date="2015-09-29T19:17:00Z">
              <w:r>
                <w:rPr>
                  <w:sz w:val="20"/>
                  <w:szCs w:val="20"/>
                </w:rPr>
                <w:t>Binning method</w:t>
              </w:r>
            </w:ins>
          </w:p>
        </w:tc>
        <w:tc>
          <w:tcPr>
            <w:tcW w:w="4590" w:type="dxa"/>
            <w:noWrap/>
            <w:vAlign w:val="bottom"/>
          </w:tcPr>
          <w:p w14:paraId="2C7C3D8A" w14:textId="77777777" w:rsidR="00062285" w:rsidRPr="00A3091B" w:rsidRDefault="00062285" w:rsidP="00545A5F">
            <w:pPr>
              <w:pStyle w:val="TableBody"/>
              <w:autoSpaceDE w:val="0"/>
              <w:autoSpaceDN w:val="0"/>
              <w:adjustRightInd w:val="0"/>
              <w:ind w:left="342"/>
              <w:rPr>
                <w:ins w:id="264" w:author="Joshua Hamilton" w:date="2015-09-29T19:17:00Z"/>
                <w:bCs/>
                <w:color w:val="000000"/>
                <w:sz w:val="20"/>
                <w:szCs w:val="20"/>
              </w:rPr>
            </w:pPr>
          </w:p>
        </w:tc>
      </w:tr>
      <w:tr w:rsidR="006A05C3" w:rsidRPr="00A3091B" w14:paraId="34B0CEFE" w14:textId="77777777" w:rsidTr="0066330A">
        <w:trPr>
          <w:trHeight w:val="315"/>
        </w:trPr>
        <w:tc>
          <w:tcPr>
            <w:tcW w:w="1368" w:type="dxa"/>
            <w:noWrap/>
            <w:vAlign w:val="bottom"/>
            <w:hideMark/>
          </w:tcPr>
          <w:p w14:paraId="4A0363DB" w14:textId="77777777"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32</w:t>
            </w:r>
          </w:p>
        </w:tc>
        <w:tc>
          <w:tcPr>
            <w:tcW w:w="3330" w:type="dxa"/>
            <w:noWrap/>
            <w:vAlign w:val="bottom"/>
            <w:hideMark/>
          </w:tcPr>
          <w:p w14:paraId="7F1AA3B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Gene calling method</w:t>
            </w:r>
          </w:p>
        </w:tc>
        <w:tc>
          <w:tcPr>
            <w:tcW w:w="4590" w:type="dxa"/>
            <w:vAlign w:val="bottom"/>
            <w:hideMark/>
          </w:tcPr>
          <w:p w14:paraId="3C08B266"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7D626DC" w14:textId="77777777" w:rsidTr="0066330A">
        <w:trPr>
          <w:trHeight w:val="315"/>
        </w:trPr>
        <w:tc>
          <w:tcPr>
            <w:tcW w:w="1368" w:type="dxa"/>
            <w:noWrap/>
            <w:vAlign w:val="bottom"/>
            <w:hideMark/>
          </w:tcPr>
          <w:p w14:paraId="7E01BB3D"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2379129E"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Locus Tag</w:t>
            </w:r>
          </w:p>
        </w:tc>
        <w:tc>
          <w:tcPr>
            <w:tcW w:w="4590" w:type="dxa"/>
            <w:noWrap/>
            <w:vAlign w:val="bottom"/>
            <w:hideMark/>
          </w:tcPr>
          <w:p w14:paraId="76CBE9D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7493DB1" w14:textId="77777777" w:rsidTr="0066330A">
        <w:trPr>
          <w:trHeight w:val="315"/>
        </w:trPr>
        <w:tc>
          <w:tcPr>
            <w:tcW w:w="1368" w:type="dxa"/>
            <w:noWrap/>
            <w:vAlign w:val="bottom"/>
            <w:hideMark/>
          </w:tcPr>
          <w:p w14:paraId="3D9D8C48"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601B6F23" w14:textId="77777777" w:rsidR="006A05C3" w:rsidRPr="00A3091B" w:rsidRDefault="006A05C3" w:rsidP="0066330A">
            <w:pPr>
              <w:pStyle w:val="TableBody"/>
              <w:autoSpaceDE w:val="0"/>
              <w:autoSpaceDN w:val="0"/>
              <w:adjustRightInd w:val="0"/>
              <w:ind w:left="-108"/>
              <w:rPr>
                <w:bCs/>
                <w:color w:val="000000"/>
                <w:sz w:val="20"/>
                <w:szCs w:val="20"/>
              </w:rPr>
            </w:pPr>
            <w:proofErr w:type="spellStart"/>
            <w:r w:rsidRPr="00A3091B">
              <w:rPr>
                <w:sz w:val="20"/>
                <w:szCs w:val="20"/>
              </w:rPr>
              <w:t>Genbank</w:t>
            </w:r>
            <w:proofErr w:type="spellEnd"/>
            <w:r w:rsidRPr="00A3091B">
              <w:rPr>
                <w:sz w:val="20"/>
                <w:szCs w:val="20"/>
              </w:rPr>
              <w:t xml:space="preserve"> ID</w:t>
            </w:r>
          </w:p>
        </w:tc>
        <w:tc>
          <w:tcPr>
            <w:tcW w:w="4590" w:type="dxa"/>
            <w:noWrap/>
            <w:vAlign w:val="bottom"/>
            <w:hideMark/>
          </w:tcPr>
          <w:p w14:paraId="17836869"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6CBFD565" w14:textId="77777777" w:rsidTr="0066330A">
        <w:trPr>
          <w:trHeight w:val="315"/>
        </w:trPr>
        <w:tc>
          <w:tcPr>
            <w:tcW w:w="1368" w:type="dxa"/>
            <w:noWrap/>
            <w:vAlign w:val="bottom"/>
            <w:hideMark/>
          </w:tcPr>
          <w:p w14:paraId="3FD075F5"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3B4A1CDC" w14:textId="77777777" w:rsidR="006A05C3" w:rsidRPr="00A3091B" w:rsidRDefault="006A05C3" w:rsidP="0066330A">
            <w:pPr>
              <w:pStyle w:val="TableBody"/>
              <w:autoSpaceDE w:val="0"/>
              <w:autoSpaceDN w:val="0"/>
              <w:adjustRightInd w:val="0"/>
              <w:ind w:left="-108"/>
              <w:rPr>
                <w:bCs/>
                <w:color w:val="000000"/>
                <w:sz w:val="20"/>
                <w:szCs w:val="20"/>
              </w:rPr>
            </w:pPr>
            <w:proofErr w:type="spellStart"/>
            <w:r w:rsidRPr="00A3091B">
              <w:rPr>
                <w:sz w:val="20"/>
                <w:szCs w:val="20"/>
              </w:rPr>
              <w:t>GenBank</w:t>
            </w:r>
            <w:proofErr w:type="spellEnd"/>
            <w:r w:rsidRPr="00A3091B">
              <w:rPr>
                <w:sz w:val="20"/>
                <w:szCs w:val="20"/>
              </w:rPr>
              <w:t xml:space="preserve"> Date of Release</w:t>
            </w:r>
          </w:p>
        </w:tc>
        <w:tc>
          <w:tcPr>
            <w:tcW w:w="4590" w:type="dxa"/>
            <w:noWrap/>
            <w:vAlign w:val="bottom"/>
            <w:hideMark/>
          </w:tcPr>
          <w:p w14:paraId="2541EA22"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24F706F0" w14:textId="77777777" w:rsidTr="0066330A">
        <w:trPr>
          <w:trHeight w:val="315"/>
        </w:trPr>
        <w:tc>
          <w:tcPr>
            <w:tcW w:w="1368" w:type="dxa"/>
            <w:noWrap/>
            <w:vAlign w:val="bottom"/>
            <w:hideMark/>
          </w:tcPr>
          <w:p w14:paraId="166A62A1"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0A56735D"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GOLD ID</w:t>
            </w:r>
          </w:p>
        </w:tc>
        <w:tc>
          <w:tcPr>
            <w:tcW w:w="4590" w:type="dxa"/>
            <w:noWrap/>
            <w:vAlign w:val="bottom"/>
            <w:hideMark/>
          </w:tcPr>
          <w:p w14:paraId="31946518" w14:textId="77777777" w:rsidR="006A05C3" w:rsidRPr="00A3091B" w:rsidRDefault="006A05C3" w:rsidP="00545A5F">
            <w:pPr>
              <w:pStyle w:val="TableBody"/>
              <w:autoSpaceDE w:val="0"/>
              <w:autoSpaceDN w:val="0"/>
              <w:adjustRightInd w:val="0"/>
              <w:ind w:left="342"/>
              <w:rPr>
                <w:color w:val="000000"/>
                <w:sz w:val="20"/>
                <w:szCs w:val="20"/>
              </w:rPr>
            </w:pPr>
          </w:p>
        </w:tc>
      </w:tr>
      <w:tr w:rsidR="006A05C3" w:rsidRPr="00A3091B" w14:paraId="7AC5807C" w14:textId="77777777" w:rsidTr="0066330A">
        <w:trPr>
          <w:trHeight w:val="315"/>
        </w:trPr>
        <w:tc>
          <w:tcPr>
            <w:tcW w:w="1368" w:type="dxa"/>
            <w:noWrap/>
            <w:vAlign w:val="bottom"/>
            <w:hideMark/>
          </w:tcPr>
          <w:p w14:paraId="33D1E806" w14:textId="77777777"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14:paraId="16BF08EC" w14:textId="77777777"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BIOPROJECT</w:t>
            </w:r>
          </w:p>
        </w:tc>
        <w:tc>
          <w:tcPr>
            <w:tcW w:w="4590" w:type="dxa"/>
            <w:noWrap/>
            <w:vAlign w:val="bottom"/>
            <w:hideMark/>
          </w:tcPr>
          <w:p w14:paraId="39C5F7F0"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0690E297" w14:textId="77777777" w:rsidTr="0066330A">
        <w:trPr>
          <w:trHeight w:val="315"/>
        </w:trPr>
        <w:tc>
          <w:tcPr>
            <w:tcW w:w="1368" w:type="dxa"/>
            <w:noWrap/>
            <w:vAlign w:val="bottom"/>
          </w:tcPr>
          <w:p w14:paraId="05DF0E23" w14:textId="77777777" w:rsidR="006A05C3" w:rsidRPr="00A3091B" w:rsidRDefault="006A05C3" w:rsidP="00545A5F">
            <w:pPr>
              <w:pStyle w:val="TableBody"/>
              <w:autoSpaceDE w:val="0"/>
              <w:autoSpaceDN w:val="0"/>
              <w:adjustRightInd w:val="0"/>
              <w:rPr>
                <w:sz w:val="20"/>
                <w:szCs w:val="20"/>
              </w:rPr>
            </w:pPr>
            <w:r>
              <w:rPr>
                <w:sz w:val="20"/>
                <w:szCs w:val="20"/>
              </w:rPr>
              <w:t>MIGS 13</w:t>
            </w:r>
          </w:p>
        </w:tc>
        <w:tc>
          <w:tcPr>
            <w:tcW w:w="3330" w:type="dxa"/>
            <w:noWrap/>
            <w:vAlign w:val="bottom"/>
          </w:tcPr>
          <w:p w14:paraId="592DF635" w14:textId="77777777" w:rsidR="006A05C3" w:rsidRPr="00A3091B" w:rsidRDefault="006A05C3" w:rsidP="0066330A">
            <w:pPr>
              <w:pStyle w:val="TableBody"/>
              <w:autoSpaceDE w:val="0"/>
              <w:autoSpaceDN w:val="0"/>
              <w:adjustRightInd w:val="0"/>
              <w:ind w:left="-108"/>
              <w:rPr>
                <w:sz w:val="20"/>
                <w:szCs w:val="20"/>
              </w:rPr>
            </w:pPr>
            <w:r>
              <w:rPr>
                <w:sz w:val="20"/>
                <w:szCs w:val="20"/>
              </w:rPr>
              <w:t>Source Material Identifier</w:t>
            </w:r>
          </w:p>
        </w:tc>
        <w:tc>
          <w:tcPr>
            <w:tcW w:w="4590" w:type="dxa"/>
            <w:noWrap/>
            <w:vAlign w:val="bottom"/>
          </w:tcPr>
          <w:p w14:paraId="534B3083" w14:textId="77777777"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14:paraId="31FD5FE8" w14:textId="77777777" w:rsidTr="0066330A">
        <w:trPr>
          <w:trHeight w:val="315"/>
        </w:trPr>
        <w:tc>
          <w:tcPr>
            <w:tcW w:w="1368" w:type="dxa"/>
            <w:tcBorders>
              <w:bottom w:val="single" w:sz="4" w:space="0" w:color="auto"/>
            </w:tcBorders>
            <w:noWrap/>
            <w:vAlign w:val="bottom"/>
          </w:tcPr>
          <w:p w14:paraId="7F517BE4" w14:textId="77777777" w:rsidR="006A05C3" w:rsidRDefault="006A05C3" w:rsidP="00545A5F">
            <w:pPr>
              <w:pStyle w:val="TableBody"/>
              <w:autoSpaceDE w:val="0"/>
              <w:autoSpaceDN w:val="0"/>
              <w:adjustRightInd w:val="0"/>
              <w:rPr>
                <w:sz w:val="20"/>
                <w:szCs w:val="20"/>
              </w:rPr>
            </w:pPr>
          </w:p>
        </w:tc>
        <w:tc>
          <w:tcPr>
            <w:tcW w:w="3330" w:type="dxa"/>
            <w:tcBorders>
              <w:bottom w:val="single" w:sz="4" w:space="0" w:color="auto"/>
            </w:tcBorders>
            <w:noWrap/>
            <w:vAlign w:val="bottom"/>
          </w:tcPr>
          <w:p w14:paraId="740ACD24" w14:textId="77777777" w:rsidR="006A05C3" w:rsidRDefault="006A05C3" w:rsidP="0066330A">
            <w:pPr>
              <w:pStyle w:val="TableBody"/>
              <w:autoSpaceDE w:val="0"/>
              <w:autoSpaceDN w:val="0"/>
              <w:adjustRightInd w:val="0"/>
              <w:ind w:left="-108"/>
              <w:rPr>
                <w:sz w:val="20"/>
                <w:szCs w:val="20"/>
              </w:rPr>
            </w:pPr>
            <w:r w:rsidRPr="006A05C3">
              <w:rPr>
                <w:sz w:val="20"/>
                <w:szCs w:val="20"/>
              </w:rPr>
              <w:t>Project relevance</w:t>
            </w:r>
          </w:p>
        </w:tc>
        <w:tc>
          <w:tcPr>
            <w:tcW w:w="4590" w:type="dxa"/>
            <w:tcBorders>
              <w:bottom w:val="single" w:sz="4" w:space="0" w:color="auto"/>
            </w:tcBorders>
            <w:noWrap/>
            <w:vAlign w:val="bottom"/>
          </w:tcPr>
          <w:p w14:paraId="5D6CCCE5" w14:textId="77777777" w:rsidR="006A05C3" w:rsidRPr="00A3091B" w:rsidRDefault="006A05C3" w:rsidP="00545A5F">
            <w:pPr>
              <w:pStyle w:val="TableBody"/>
              <w:autoSpaceDE w:val="0"/>
              <w:autoSpaceDN w:val="0"/>
              <w:adjustRightInd w:val="0"/>
              <w:ind w:left="342"/>
              <w:rPr>
                <w:bCs/>
                <w:color w:val="000000"/>
                <w:sz w:val="20"/>
                <w:szCs w:val="20"/>
              </w:rPr>
            </w:pPr>
          </w:p>
        </w:tc>
      </w:tr>
    </w:tbl>
    <w:p w14:paraId="605524A4" w14:textId="77777777" w:rsidR="00D1103D" w:rsidRDefault="00D1103D" w:rsidP="006A05C3"/>
    <w:p w14:paraId="3D6B8DDB" w14:textId="77777777" w:rsidR="00D1103D" w:rsidRDefault="00D1103D">
      <w:r>
        <w:br w:type="page"/>
      </w:r>
    </w:p>
    <w:p w14:paraId="622DE213" w14:textId="77777777" w:rsidR="005F65D1" w:rsidRDefault="006A05C3" w:rsidP="005F65D1">
      <w:pPr>
        <w:pStyle w:val="Heading1"/>
      </w:pPr>
      <w:commentRangeStart w:id="265"/>
      <w:r w:rsidRPr="005F65D1">
        <w:lastRenderedPageBreak/>
        <w:t>Table 3. (Optional, fixed format)</w:t>
      </w:r>
      <w:commentRangeEnd w:id="265"/>
      <w:r w:rsidR="004B32C9">
        <w:rPr>
          <w:rStyle w:val="CommentReference"/>
          <w:rFonts w:asciiTheme="minorHAnsi" w:eastAsiaTheme="minorEastAsia" w:hAnsiTheme="minorHAnsi" w:cstheme="minorBidi"/>
          <w:b w:val="0"/>
          <w:bCs w:val="0"/>
          <w:color w:val="auto"/>
        </w:rPr>
        <w:commentReference w:id="265"/>
      </w:r>
    </w:p>
    <w:p w14:paraId="1546D2BD" w14:textId="77777777" w:rsidR="006A05C3" w:rsidRDefault="006A05C3" w:rsidP="005F65D1">
      <w:pPr>
        <w:pStyle w:val="Paragraph"/>
      </w:pPr>
      <w:r>
        <w:t xml:space="preserve">Summary of genome. This table should only be used if the report describes a chromosome and one or more plasmids. </w:t>
      </w:r>
    </w:p>
    <w:p w14:paraId="590F5C59" w14:textId="77777777" w:rsidR="006A05C3" w:rsidRDefault="006A05C3" w:rsidP="006A05C3">
      <w:pPr>
        <w:pStyle w:val="TableTitle"/>
        <w:autoSpaceDE w:val="0"/>
        <w:autoSpaceDN w:val="0"/>
        <w:adjustRightInd w:val="0"/>
      </w:pPr>
      <w:r>
        <w:rPr>
          <w:b/>
        </w:rPr>
        <w:t>Table 3.</w:t>
      </w:r>
      <w:r>
        <w:t xml:space="preserve"> Summary of genome: one chromosome and X plasmids</w:t>
      </w:r>
    </w:p>
    <w:tbl>
      <w:tblPr>
        <w:tblW w:w="9015" w:type="dxa"/>
        <w:tblInd w:w="93" w:type="dxa"/>
        <w:tblLayout w:type="fixed"/>
        <w:tblLook w:val="04A0" w:firstRow="1" w:lastRow="0" w:firstColumn="1" w:lastColumn="0" w:noHBand="0" w:noVBand="1"/>
      </w:tblPr>
      <w:tblGrid>
        <w:gridCol w:w="2128"/>
        <w:gridCol w:w="1567"/>
        <w:gridCol w:w="1692"/>
        <w:gridCol w:w="2256"/>
        <w:gridCol w:w="1372"/>
      </w:tblGrid>
      <w:tr w:rsidR="006A05C3" w:rsidRPr="002A4E1E" w14:paraId="33D3A4D7" w14:textId="77777777" w:rsidTr="000A28A8">
        <w:trPr>
          <w:trHeight w:val="312"/>
        </w:trPr>
        <w:tc>
          <w:tcPr>
            <w:tcW w:w="2128" w:type="dxa"/>
            <w:tcBorders>
              <w:top w:val="single" w:sz="4" w:space="0" w:color="auto"/>
              <w:bottom w:val="single" w:sz="4" w:space="0" w:color="auto"/>
            </w:tcBorders>
            <w:noWrap/>
            <w:vAlign w:val="center"/>
            <w:hideMark/>
          </w:tcPr>
          <w:p w14:paraId="3D56AB4F" w14:textId="77777777" w:rsidR="006A05C3" w:rsidRPr="00A3091B" w:rsidRDefault="006A05C3" w:rsidP="0066330A">
            <w:pPr>
              <w:pStyle w:val="TableHead"/>
              <w:rPr>
                <w:bCs/>
                <w:color w:val="000000"/>
              </w:rPr>
            </w:pPr>
            <w:r w:rsidRPr="00A3091B">
              <w:t>Label</w:t>
            </w:r>
          </w:p>
        </w:tc>
        <w:tc>
          <w:tcPr>
            <w:tcW w:w="1567" w:type="dxa"/>
            <w:tcBorders>
              <w:top w:val="single" w:sz="4" w:space="0" w:color="auto"/>
              <w:bottom w:val="single" w:sz="4" w:space="0" w:color="auto"/>
            </w:tcBorders>
            <w:noWrap/>
            <w:vAlign w:val="center"/>
            <w:hideMark/>
          </w:tcPr>
          <w:p w14:paraId="40F6BB88" w14:textId="77777777" w:rsidR="006A05C3" w:rsidRPr="00A3091B" w:rsidRDefault="006A05C3" w:rsidP="0066330A">
            <w:pPr>
              <w:pStyle w:val="TableHead"/>
              <w:rPr>
                <w:bCs/>
                <w:color w:val="000000"/>
              </w:rPr>
            </w:pPr>
            <w:r w:rsidRPr="00A3091B">
              <w:t>Size (Mb)</w:t>
            </w:r>
          </w:p>
        </w:tc>
        <w:tc>
          <w:tcPr>
            <w:tcW w:w="1692" w:type="dxa"/>
            <w:tcBorders>
              <w:top w:val="single" w:sz="4" w:space="0" w:color="auto"/>
              <w:bottom w:val="single" w:sz="4" w:space="0" w:color="auto"/>
            </w:tcBorders>
            <w:noWrap/>
            <w:vAlign w:val="center"/>
            <w:hideMark/>
          </w:tcPr>
          <w:p w14:paraId="54853555" w14:textId="77777777" w:rsidR="006A05C3" w:rsidRPr="00A3091B" w:rsidRDefault="006A05C3" w:rsidP="0066330A">
            <w:pPr>
              <w:pStyle w:val="TableHead"/>
              <w:rPr>
                <w:bCs/>
                <w:color w:val="000000"/>
              </w:rPr>
            </w:pPr>
            <w:r w:rsidRPr="00A3091B">
              <w:t>Topology</w:t>
            </w:r>
          </w:p>
        </w:tc>
        <w:tc>
          <w:tcPr>
            <w:tcW w:w="2256" w:type="dxa"/>
            <w:tcBorders>
              <w:top w:val="single" w:sz="4" w:space="0" w:color="auto"/>
              <w:bottom w:val="single" w:sz="4" w:space="0" w:color="auto"/>
            </w:tcBorders>
            <w:noWrap/>
            <w:vAlign w:val="center"/>
            <w:hideMark/>
          </w:tcPr>
          <w:p w14:paraId="155BF16C" w14:textId="77777777" w:rsidR="006A05C3" w:rsidRPr="00A3091B" w:rsidRDefault="006A05C3" w:rsidP="0066330A">
            <w:pPr>
              <w:pStyle w:val="TableHead"/>
              <w:rPr>
                <w:bCs/>
                <w:color w:val="000000"/>
              </w:rPr>
            </w:pPr>
            <w:r w:rsidRPr="00A3091B">
              <w:t>INSDC identifier</w:t>
            </w:r>
          </w:p>
        </w:tc>
        <w:tc>
          <w:tcPr>
            <w:tcW w:w="1372" w:type="dxa"/>
            <w:tcBorders>
              <w:top w:val="single" w:sz="4" w:space="0" w:color="auto"/>
              <w:bottom w:val="single" w:sz="4" w:space="0" w:color="auto"/>
            </w:tcBorders>
            <w:noWrap/>
            <w:vAlign w:val="center"/>
            <w:hideMark/>
          </w:tcPr>
          <w:p w14:paraId="03497329" w14:textId="77777777" w:rsidR="006A05C3" w:rsidRPr="00A3091B" w:rsidRDefault="006A05C3" w:rsidP="0066330A">
            <w:pPr>
              <w:pStyle w:val="TableHead"/>
              <w:rPr>
                <w:bCs/>
                <w:color w:val="000000"/>
              </w:rPr>
            </w:pPr>
            <w:proofErr w:type="spellStart"/>
            <w:r w:rsidRPr="00A3091B">
              <w:t>RefSeq</w:t>
            </w:r>
            <w:proofErr w:type="spellEnd"/>
            <w:r w:rsidRPr="00A3091B">
              <w:t xml:space="preserve"> ID</w:t>
            </w:r>
          </w:p>
        </w:tc>
      </w:tr>
      <w:tr w:rsidR="006A05C3" w:rsidRPr="002A4E1E" w14:paraId="3925B9F4" w14:textId="77777777" w:rsidTr="000A28A8">
        <w:trPr>
          <w:trHeight w:val="312"/>
        </w:trPr>
        <w:tc>
          <w:tcPr>
            <w:tcW w:w="2128" w:type="dxa"/>
            <w:tcBorders>
              <w:top w:val="single" w:sz="4" w:space="0" w:color="auto"/>
            </w:tcBorders>
            <w:noWrap/>
            <w:vAlign w:val="center"/>
            <w:hideMark/>
          </w:tcPr>
          <w:p w14:paraId="5967A7BE"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Chromosome</w:t>
            </w:r>
          </w:p>
        </w:tc>
        <w:tc>
          <w:tcPr>
            <w:tcW w:w="1567" w:type="dxa"/>
            <w:tcBorders>
              <w:top w:val="single" w:sz="4" w:space="0" w:color="auto"/>
            </w:tcBorders>
            <w:noWrap/>
            <w:vAlign w:val="center"/>
            <w:hideMark/>
          </w:tcPr>
          <w:p w14:paraId="789B1A7B"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tcBorders>
              <w:top w:val="single" w:sz="4" w:space="0" w:color="auto"/>
            </w:tcBorders>
            <w:noWrap/>
            <w:vAlign w:val="center"/>
            <w:hideMark/>
          </w:tcPr>
          <w:p w14:paraId="7153E78D"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tcBorders>
              <w:top w:val="single" w:sz="4" w:space="0" w:color="auto"/>
            </w:tcBorders>
            <w:noWrap/>
            <w:vAlign w:val="center"/>
            <w:hideMark/>
          </w:tcPr>
          <w:p w14:paraId="3AE70AA1"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tcBorders>
              <w:top w:val="single" w:sz="4" w:space="0" w:color="auto"/>
            </w:tcBorders>
            <w:noWrap/>
            <w:vAlign w:val="center"/>
            <w:hideMark/>
          </w:tcPr>
          <w:p w14:paraId="4C8F8673"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731A6E7D" w14:textId="77777777" w:rsidTr="000A28A8">
        <w:trPr>
          <w:trHeight w:val="312"/>
        </w:trPr>
        <w:tc>
          <w:tcPr>
            <w:tcW w:w="2128" w:type="dxa"/>
            <w:noWrap/>
            <w:vAlign w:val="center"/>
            <w:hideMark/>
          </w:tcPr>
          <w:p w14:paraId="775B86C0"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1</w:t>
            </w:r>
          </w:p>
        </w:tc>
        <w:tc>
          <w:tcPr>
            <w:tcW w:w="1567" w:type="dxa"/>
            <w:noWrap/>
            <w:vAlign w:val="center"/>
            <w:hideMark/>
          </w:tcPr>
          <w:p w14:paraId="0D4D6E09"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6E831387"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35910E17"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18D65F80"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1F402FCC" w14:textId="77777777" w:rsidTr="000A28A8">
        <w:trPr>
          <w:trHeight w:val="312"/>
        </w:trPr>
        <w:tc>
          <w:tcPr>
            <w:tcW w:w="2128" w:type="dxa"/>
            <w:noWrap/>
            <w:vAlign w:val="center"/>
            <w:hideMark/>
          </w:tcPr>
          <w:p w14:paraId="580DAC11"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2</w:t>
            </w:r>
          </w:p>
        </w:tc>
        <w:tc>
          <w:tcPr>
            <w:tcW w:w="1567" w:type="dxa"/>
            <w:noWrap/>
            <w:vAlign w:val="center"/>
            <w:hideMark/>
          </w:tcPr>
          <w:p w14:paraId="1F8EEF5B"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49812E1B"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7BD2968D"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58E689C5"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38517E15" w14:textId="77777777" w:rsidTr="000A28A8">
        <w:trPr>
          <w:trHeight w:val="312"/>
        </w:trPr>
        <w:tc>
          <w:tcPr>
            <w:tcW w:w="2128" w:type="dxa"/>
            <w:noWrap/>
            <w:vAlign w:val="center"/>
            <w:hideMark/>
          </w:tcPr>
          <w:p w14:paraId="7C7667CB"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3</w:t>
            </w:r>
          </w:p>
        </w:tc>
        <w:tc>
          <w:tcPr>
            <w:tcW w:w="1567" w:type="dxa"/>
            <w:noWrap/>
            <w:vAlign w:val="center"/>
            <w:hideMark/>
          </w:tcPr>
          <w:p w14:paraId="6578C9E9"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65E6D086"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62DA9F8F"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78282CF4"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1445F0BA" w14:textId="77777777" w:rsidTr="000A28A8">
        <w:trPr>
          <w:trHeight w:val="312"/>
        </w:trPr>
        <w:tc>
          <w:tcPr>
            <w:tcW w:w="2128" w:type="dxa"/>
            <w:noWrap/>
            <w:vAlign w:val="center"/>
            <w:hideMark/>
          </w:tcPr>
          <w:p w14:paraId="295EC5C5"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4</w:t>
            </w:r>
          </w:p>
        </w:tc>
        <w:tc>
          <w:tcPr>
            <w:tcW w:w="1567" w:type="dxa"/>
            <w:noWrap/>
            <w:vAlign w:val="center"/>
            <w:hideMark/>
          </w:tcPr>
          <w:p w14:paraId="33D5DDC0"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14:paraId="2EA8D7A8"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14:paraId="1E6617C2"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14:paraId="4DAA2B24" w14:textId="77777777" w:rsidR="006A05C3" w:rsidRPr="00A3091B" w:rsidRDefault="006A05C3" w:rsidP="00545A5F">
            <w:pPr>
              <w:pStyle w:val="TableBody"/>
              <w:autoSpaceDE w:val="0"/>
              <w:autoSpaceDN w:val="0"/>
              <w:adjustRightInd w:val="0"/>
              <w:ind w:left="270"/>
              <w:rPr>
                <w:color w:val="000000"/>
                <w:sz w:val="20"/>
                <w:szCs w:val="20"/>
              </w:rPr>
            </w:pPr>
          </w:p>
        </w:tc>
      </w:tr>
      <w:tr w:rsidR="006A05C3" w:rsidRPr="002A4E1E" w14:paraId="2769CAB5" w14:textId="77777777" w:rsidTr="000A28A8">
        <w:trPr>
          <w:trHeight w:val="312"/>
        </w:trPr>
        <w:tc>
          <w:tcPr>
            <w:tcW w:w="2128" w:type="dxa"/>
            <w:tcBorders>
              <w:bottom w:val="single" w:sz="4" w:space="0" w:color="auto"/>
            </w:tcBorders>
            <w:noWrap/>
            <w:vAlign w:val="center"/>
            <w:hideMark/>
          </w:tcPr>
          <w:p w14:paraId="5A30D195" w14:textId="77777777" w:rsidR="006A05C3" w:rsidRPr="00A3091B" w:rsidRDefault="006A05C3" w:rsidP="00545A5F">
            <w:pPr>
              <w:pStyle w:val="TableBody"/>
              <w:autoSpaceDE w:val="0"/>
              <w:autoSpaceDN w:val="0"/>
              <w:adjustRightInd w:val="0"/>
              <w:rPr>
                <w:color w:val="000000"/>
                <w:sz w:val="20"/>
                <w:szCs w:val="20"/>
              </w:rPr>
            </w:pPr>
            <w:r w:rsidRPr="00A3091B">
              <w:rPr>
                <w:sz w:val="20"/>
                <w:szCs w:val="20"/>
              </w:rPr>
              <w:t>Plasmid 5</w:t>
            </w:r>
          </w:p>
        </w:tc>
        <w:tc>
          <w:tcPr>
            <w:tcW w:w="1567" w:type="dxa"/>
            <w:tcBorders>
              <w:bottom w:val="single" w:sz="4" w:space="0" w:color="auto"/>
            </w:tcBorders>
            <w:noWrap/>
            <w:vAlign w:val="center"/>
            <w:hideMark/>
          </w:tcPr>
          <w:p w14:paraId="1DE51BF2" w14:textId="77777777" w:rsidR="006A05C3" w:rsidRPr="00A3091B" w:rsidRDefault="006A05C3" w:rsidP="00545A5F">
            <w:pPr>
              <w:pStyle w:val="TableBody"/>
              <w:autoSpaceDE w:val="0"/>
              <w:autoSpaceDN w:val="0"/>
              <w:adjustRightInd w:val="0"/>
              <w:ind w:left="314"/>
              <w:rPr>
                <w:color w:val="000000"/>
                <w:sz w:val="20"/>
                <w:szCs w:val="20"/>
              </w:rPr>
            </w:pPr>
          </w:p>
        </w:tc>
        <w:tc>
          <w:tcPr>
            <w:tcW w:w="1692" w:type="dxa"/>
            <w:tcBorders>
              <w:bottom w:val="single" w:sz="4" w:space="0" w:color="auto"/>
            </w:tcBorders>
            <w:noWrap/>
            <w:vAlign w:val="center"/>
            <w:hideMark/>
          </w:tcPr>
          <w:p w14:paraId="796DCC15" w14:textId="77777777" w:rsidR="006A05C3" w:rsidRPr="00A3091B" w:rsidRDefault="006A05C3" w:rsidP="00545A5F">
            <w:pPr>
              <w:pStyle w:val="TableBody"/>
              <w:autoSpaceDE w:val="0"/>
              <w:autoSpaceDN w:val="0"/>
              <w:adjustRightInd w:val="0"/>
              <w:ind w:left="342"/>
              <w:rPr>
                <w:color w:val="000000"/>
                <w:sz w:val="20"/>
                <w:szCs w:val="20"/>
              </w:rPr>
            </w:pPr>
          </w:p>
        </w:tc>
        <w:tc>
          <w:tcPr>
            <w:tcW w:w="2256" w:type="dxa"/>
            <w:tcBorders>
              <w:bottom w:val="single" w:sz="4" w:space="0" w:color="auto"/>
            </w:tcBorders>
            <w:noWrap/>
            <w:vAlign w:val="center"/>
            <w:hideMark/>
          </w:tcPr>
          <w:p w14:paraId="043B322D" w14:textId="77777777" w:rsidR="006A05C3" w:rsidRPr="00A3091B" w:rsidRDefault="006A05C3" w:rsidP="00545A5F">
            <w:pPr>
              <w:pStyle w:val="TableBody"/>
              <w:autoSpaceDE w:val="0"/>
              <w:autoSpaceDN w:val="0"/>
              <w:adjustRightInd w:val="0"/>
              <w:ind w:left="324"/>
              <w:rPr>
                <w:color w:val="000000"/>
                <w:sz w:val="20"/>
                <w:szCs w:val="20"/>
              </w:rPr>
            </w:pPr>
          </w:p>
        </w:tc>
        <w:tc>
          <w:tcPr>
            <w:tcW w:w="1372" w:type="dxa"/>
            <w:tcBorders>
              <w:bottom w:val="single" w:sz="4" w:space="0" w:color="auto"/>
            </w:tcBorders>
            <w:noWrap/>
            <w:vAlign w:val="center"/>
            <w:hideMark/>
          </w:tcPr>
          <w:p w14:paraId="6E00953A" w14:textId="77777777" w:rsidR="006A05C3" w:rsidRPr="00A3091B" w:rsidRDefault="006A05C3" w:rsidP="00545A5F">
            <w:pPr>
              <w:pStyle w:val="TableBody"/>
              <w:autoSpaceDE w:val="0"/>
              <w:autoSpaceDN w:val="0"/>
              <w:adjustRightInd w:val="0"/>
              <w:ind w:left="270"/>
              <w:rPr>
                <w:color w:val="000000"/>
                <w:sz w:val="20"/>
                <w:szCs w:val="20"/>
              </w:rPr>
            </w:pPr>
          </w:p>
        </w:tc>
      </w:tr>
    </w:tbl>
    <w:p w14:paraId="20924651" w14:textId="77777777" w:rsidR="00D1103D" w:rsidRDefault="00D1103D" w:rsidP="006A05C3"/>
    <w:p w14:paraId="26A04C9F" w14:textId="77777777" w:rsidR="00D1103D" w:rsidRDefault="00D1103D">
      <w:r>
        <w:br w:type="page"/>
      </w:r>
    </w:p>
    <w:p w14:paraId="6EA83644" w14:textId="77777777" w:rsidR="005F65D1" w:rsidRDefault="006A05C3" w:rsidP="005F65D1">
      <w:pPr>
        <w:pStyle w:val="Heading1"/>
      </w:pPr>
      <w:commentRangeStart w:id="266"/>
      <w:r w:rsidRPr="00275B1F">
        <w:lastRenderedPageBreak/>
        <w:t>Table, 4</w:t>
      </w:r>
      <w:r>
        <w:t xml:space="preserve"> or 3 if optional table is not used (required, fixed format)</w:t>
      </w:r>
      <w:commentRangeEnd w:id="266"/>
      <w:r w:rsidR="00C74EEF">
        <w:rPr>
          <w:rStyle w:val="CommentReference"/>
          <w:rFonts w:asciiTheme="minorHAnsi" w:eastAsiaTheme="minorEastAsia" w:hAnsiTheme="minorHAnsi" w:cstheme="minorBidi"/>
          <w:b w:val="0"/>
          <w:bCs w:val="0"/>
          <w:color w:val="auto"/>
        </w:rPr>
        <w:commentReference w:id="266"/>
      </w:r>
    </w:p>
    <w:p w14:paraId="4636CBFC" w14:textId="7ADCB3E3" w:rsidR="006A05C3" w:rsidRDefault="006A05C3" w:rsidP="00196C3D">
      <w:pPr>
        <w:pStyle w:val="Paragraph"/>
      </w:pPr>
      <w:r>
        <w:t>Genome statistics, listed in base pairs and percent of total. Provide values for columns 2 and 3. Do not modify ordering of rows.</w:t>
      </w:r>
      <w:ins w:id="267" w:author="Joshua Hamilton" w:date="2015-09-29T19:18:00Z">
        <w:r w:rsidR="00C74EEF">
          <w:t xml:space="preserve"> Genome size, DNA coding, and DNA G+C should be reported as the actual size, not as estimates for a complete genome.</w:t>
        </w:r>
      </w:ins>
    </w:p>
    <w:p w14:paraId="3F3C50FF" w14:textId="77777777" w:rsidR="006A05C3" w:rsidRDefault="006A05C3" w:rsidP="006A05C3">
      <w:pPr>
        <w:pStyle w:val="TableTitle"/>
        <w:autoSpaceDE w:val="0"/>
        <w:autoSpaceDN w:val="0"/>
        <w:adjustRightInd w:val="0"/>
      </w:pPr>
      <w:r>
        <w:rPr>
          <w:b/>
        </w:rPr>
        <w:t>Table 4</w:t>
      </w:r>
      <w:r>
        <w:t>. Genome statistics.</w:t>
      </w:r>
    </w:p>
    <w:tbl>
      <w:tblPr>
        <w:tblpPr w:leftFromText="180" w:rightFromText="180" w:vertAnchor="text" w:tblpY="1"/>
        <w:tblOverlap w:val="never"/>
        <w:tblW w:w="6866" w:type="dxa"/>
        <w:tblLook w:val="04A0" w:firstRow="1" w:lastRow="0" w:firstColumn="1" w:lastColumn="0" w:noHBand="0" w:noVBand="1"/>
      </w:tblPr>
      <w:tblGrid>
        <w:gridCol w:w="3888"/>
        <w:gridCol w:w="1428"/>
        <w:gridCol w:w="1550"/>
      </w:tblGrid>
      <w:tr w:rsidR="006A05C3" w:rsidRPr="002A4E1E" w14:paraId="2027B070" w14:textId="77777777" w:rsidTr="00545A5F">
        <w:trPr>
          <w:trHeight w:val="324"/>
        </w:trPr>
        <w:tc>
          <w:tcPr>
            <w:tcW w:w="3888" w:type="dxa"/>
            <w:tcBorders>
              <w:top w:val="single" w:sz="4" w:space="0" w:color="auto"/>
              <w:bottom w:val="single" w:sz="4" w:space="0" w:color="auto"/>
            </w:tcBorders>
            <w:noWrap/>
            <w:vAlign w:val="bottom"/>
            <w:hideMark/>
          </w:tcPr>
          <w:p w14:paraId="07FC274C" w14:textId="77777777" w:rsidR="006A05C3" w:rsidRPr="006D4A94" w:rsidRDefault="006A05C3" w:rsidP="0066330A">
            <w:pPr>
              <w:pStyle w:val="TableHead"/>
              <w:rPr>
                <w:bCs/>
                <w:color w:val="000000"/>
              </w:rPr>
            </w:pPr>
            <w:r w:rsidRPr="006D4A94">
              <w:t>Attribute</w:t>
            </w:r>
          </w:p>
        </w:tc>
        <w:tc>
          <w:tcPr>
            <w:tcW w:w="1428" w:type="dxa"/>
            <w:tcBorders>
              <w:top w:val="single" w:sz="4" w:space="0" w:color="auto"/>
              <w:bottom w:val="single" w:sz="4" w:space="0" w:color="auto"/>
            </w:tcBorders>
            <w:noWrap/>
            <w:vAlign w:val="bottom"/>
            <w:hideMark/>
          </w:tcPr>
          <w:p w14:paraId="6F7C4E39" w14:textId="77777777" w:rsidR="006A05C3" w:rsidRPr="006D4A94" w:rsidRDefault="006A05C3" w:rsidP="0066330A">
            <w:pPr>
              <w:pStyle w:val="TableHead"/>
              <w:rPr>
                <w:bCs/>
                <w:color w:val="000000"/>
              </w:rPr>
            </w:pPr>
            <w:r w:rsidRPr="006D4A94">
              <w:t>Value</w:t>
            </w:r>
          </w:p>
        </w:tc>
        <w:tc>
          <w:tcPr>
            <w:tcW w:w="1550" w:type="dxa"/>
            <w:tcBorders>
              <w:top w:val="single" w:sz="4" w:space="0" w:color="auto"/>
              <w:bottom w:val="single" w:sz="4" w:space="0" w:color="auto"/>
            </w:tcBorders>
            <w:noWrap/>
            <w:vAlign w:val="bottom"/>
            <w:hideMark/>
          </w:tcPr>
          <w:p w14:paraId="0ED1C2B7" w14:textId="77777777" w:rsidR="006A05C3" w:rsidRPr="006D4A94" w:rsidRDefault="006A05C3" w:rsidP="0066330A">
            <w:pPr>
              <w:pStyle w:val="TableHead"/>
              <w:rPr>
                <w:bCs/>
                <w:color w:val="000000"/>
              </w:rPr>
            </w:pPr>
            <w:r w:rsidRPr="006D4A94">
              <w:t>% of Total</w:t>
            </w:r>
          </w:p>
        </w:tc>
      </w:tr>
      <w:tr w:rsidR="006A05C3" w:rsidRPr="002A4E1E" w14:paraId="4536F56B" w14:textId="77777777" w:rsidTr="00545A5F">
        <w:trPr>
          <w:trHeight w:val="324"/>
        </w:trPr>
        <w:tc>
          <w:tcPr>
            <w:tcW w:w="3888" w:type="dxa"/>
            <w:tcBorders>
              <w:top w:val="single" w:sz="4" w:space="0" w:color="auto"/>
            </w:tcBorders>
            <w:noWrap/>
            <w:vAlign w:val="bottom"/>
            <w:hideMark/>
          </w:tcPr>
          <w:p w14:paraId="2DA876E1" w14:textId="77777777" w:rsidR="006A05C3" w:rsidRPr="006D4A94" w:rsidRDefault="006A05C3" w:rsidP="00545A5F">
            <w:pPr>
              <w:pStyle w:val="TableBody"/>
              <w:autoSpaceDE w:val="0"/>
              <w:autoSpaceDN w:val="0"/>
              <w:adjustRightInd w:val="0"/>
              <w:rPr>
                <w:color w:val="000000"/>
              </w:rPr>
            </w:pPr>
            <w:r w:rsidRPr="006D4A94">
              <w:t>Genome size (</w:t>
            </w:r>
            <w:proofErr w:type="spellStart"/>
            <w:r w:rsidRPr="006D4A94">
              <w:t>bp</w:t>
            </w:r>
            <w:proofErr w:type="spellEnd"/>
            <w:r w:rsidRPr="006D4A94">
              <w:t>)</w:t>
            </w:r>
          </w:p>
        </w:tc>
        <w:tc>
          <w:tcPr>
            <w:tcW w:w="1428" w:type="dxa"/>
            <w:tcBorders>
              <w:top w:val="single" w:sz="4" w:space="0" w:color="auto"/>
            </w:tcBorders>
            <w:noWrap/>
            <w:vAlign w:val="bottom"/>
            <w:hideMark/>
          </w:tcPr>
          <w:p w14:paraId="32E56670"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top w:val="single" w:sz="4" w:space="0" w:color="auto"/>
            </w:tcBorders>
            <w:noWrap/>
            <w:vAlign w:val="bottom"/>
            <w:hideMark/>
          </w:tcPr>
          <w:p w14:paraId="2597A2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EE39ADB" w14:textId="77777777" w:rsidTr="00545A5F">
        <w:trPr>
          <w:trHeight w:val="324"/>
        </w:trPr>
        <w:tc>
          <w:tcPr>
            <w:tcW w:w="3888" w:type="dxa"/>
            <w:noWrap/>
            <w:vAlign w:val="bottom"/>
            <w:hideMark/>
          </w:tcPr>
          <w:p w14:paraId="6871D0C0" w14:textId="77777777" w:rsidR="006A05C3" w:rsidRPr="006D4A94" w:rsidRDefault="006A05C3" w:rsidP="00545A5F">
            <w:pPr>
              <w:pStyle w:val="TableBody"/>
              <w:autoSpaceDE w:val="0"/>
              <w:autoSpaceDN w:val="0"/>
              <w:adjustRightInd w:val="0"/>
              <w:rPr>
                <w:color w:val="000000"/>
              </w:rPr>
            </w:pPr>
            <w:r w:rsidRPr="006D4A94">
              <w:t>DNA coding (</w:t>
            </w:r>
            <w:proofErr w:type="spellStart"/>
            <w:r w:rsidRPr="006D4A94">
              <w:t>bp</w:t>
            </w:r>
            <w:proofErr w:type="spellEnd"/>
            <w:r w:rsidRPr="006D4A94">
              <w:t>)</w:t>
            </w:r>
          </w:p>
        </w:tc>
        <w:tc>
          <w:tcPr>
            <w:tcW w:w="1428" w:type="dxa"/>
            <w:noWrap/>
            <w:vAlign w:val="bottom"/>
            <w:hideMark/>
          </w:tcPr>
          <w:p w14:paraId="71624F81"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3910E6F"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30F1FCA" w14:textId="77777777" w:rsidTr="00545A5F">
        <w:trPr>
          <w:trHeight w:val="324"/>
        </w:trPr>
        <w:tc>
          <w:tcPr>
            <w:tcW w:w="3888" w:type="dxa"/>
            <w:noWrap/>
            <w:vAlign w:val="bottom"/>
            <w:hideMark/>
          </w:tcPr>
          <w:p w14:paraId="0CB897EE" w14:textId="77777777" w:rsidR="006A05C3" w:rsidRPr="006D4A94" w:rsidRDefault="006A05C3" w:rsidP="00545A5F">
            <w:pPr>
              <w:pStyle w:val="TableBody"/>
              <w:autoSpaceDE w:val="0"/>
              <w:autoSpaceDN w:val="0"/>
              <w:adjustRightInd w:val="0"/>
              <w:rPr>
                <w:color w:val="000000"/>
              </w:rPr>
            </w:pPr>
            <w:r w:rsidRPr="006D4A94">
              <w:t>DNA G+C (</w:t>
            </w:r>
            <w:proofErr w:type="spellStart"/>
            <w:r w:rsidRPr="006D4A94">
              <w:t>bp</w:t>
            </w:r>
            <w:proofErr w:type="spellEnd"/>
            <w:r w:rsidRPr="006D4A94">
              <w:t>)</w:t>
            </w:r>
          </w:p>
        </w:tc>
        <w:tc>
          <w:tcPr>
            <w:tcW w:w="1428" w:type="dxa"/>
            <w:noWrap/>
            <w:vAlign w:val="bottom"/>
            <w:hideMark/>
          </w:tcPr>
          <w:p w14:paraId="20A94D2B"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A023DF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F2F4162" w14:textId="77777777" w:rsidTr="00545A5F">
        <w:trPr>
          <w:trHeight w:val="324"/>
        </w:trPr>
        <w:tc>
          <w:tcPr>
            <w:tcW w:w="3888" w:type="dxa"/>
            <w:noWrap/>
            <w:vAlign w:val="bottom"/>
            <w:hideMark/>
          </w:tcPr>
          <w:p w14:paraId="56436F09" w14:textId="77777777" w:rsidR="006A05C3" w:rsidRPr="006D4A94" w:rsidRDefault="006A05C3" w:rsidP="00545A5F">
            <w:pPr>
              <w:pStyle w:val="TableBody"/>
              <w:autoSpaceDE w:val="0"/>
              <w:autoSpaceDN w:val="0"/>
              <w:adjustRightInd w:val="0"/>
              <w:rPr>
                <w:color w:val="000000"/>
              </w:rPr>
            </w:pPr>
            <w:r w:rsidRPr="006D4A94">
              <w:t>DNA scaffolds</w:t>
            </w:r>
          </w:p>
        </w:tc>
        <w:tc>
          <w:tcPr>
            <w:tcW w:w="1428" w:type="dxa"/>
            <w:noWrap/>
            <w:vAlign w:val="bottom"/>
            <w:hideMark/>
          </w:tcPr>
          <w:p w14:paraId="74078043"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ED07BE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764C28B6" w14:textId="77777777" w:rsidTr="00545A5F">
        <w:trPr>
          <w:trHeight w:val="324"/>
        </w:trPr>
        <w:tc>
          <w:tcPr>
            <w:tcW w:w="3888" w:type="dxa"/>
            <w:noWrap/>
            <w:vAlign w:val="bottom"/>
            <w:hideMark/>
          </w:tcPr>
          <w:p w14:paraId="52EC4A55" w14:textId="77777777" w:rsidR="006A05C3" w:rsidRPr="006D4A94" w:rsidRDefault="006A05C3" w:rsidP="00545A5F">
            <w:pPr>
              <w:pStyle w:val="TableBody"/>
              <w:autoSpaceDE w:val="0"/>
              <w:autoSpaceDN w:val="0"/>
              <w:adjustRightInd w:val="0"/>
              <w:rPr>
                <w:color w:val="000000"/>
              </w:rPr>
            </w:pPr>
            <w:r w:rsidRPr="006D4A94">
              <w:t>Total genes</w:t>
            </w:r>
          </w:p>
        </w:tc>
        <w:tc>
          <w:tcPr>
            <w:tcW w:w="1428" w:type="dxa"/>
            <w:noWrap/>
            <w:vAlign w:val="bottom"/>
            <w:hideMark/>
          </w:tcPr>
          <w:p w14:paraId="4DEC70ED"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2B509F8" w14:textId="77777777" w:rsidR="006A05C3" w:rsidRPr="006D4A94" w:rsidRDefault="006A05C3" w:rsidP="00545A5F">
            <w:pPr>
              <w:pStyle w:val="TableBody"/>
              <w:autoSpaceDE w:val="0"/>
              <w:autoSpaceDN w:val="0"/>
              <w:adjustRightInd w:val="0"/>
              <w:ind w:left="264" w:firstLine="240"/>
              <w:jc w:val="right"/>
              <w:rPr>
                <w:color w:val="000000"/>
              </w:rPr>
            </w:pPr>
          </w:p>
        </w:tc>
      </w:tr>
      <w:tr w:rsidR="00C74EEF" w:rsidRPr="002A4E1E" w14:paraId="38C31BB6" w14:textId="77777777" w:rsidTr="00545A5F">
        <w:trPr>
          <w:trHeight w:val="324"/>
          <w:ins w:id="268" w:author="Joshua Hamilton" w:date="2015-09-29T19:18:00Z"/>
        </w:trPr>
        <w:tc>
          <w:tcPr>
            <w:tcW w:w="3888" w:type="dxa"/>
            <w:noWrap/>
            <w:vAlign w:val="bottom"/>
          </w:tcPr>
          <w:p w14:paraId="55EB09CC" w14:textId="59AFCA3C" w:rsidR="00C74EEF" w:rsidRPr="006D4A94" w:rsidRDefault="00C74EEF" w:rsidP="00545A5F">
            <w:pPr>
              <w:pStyle w:val="TableBody"/>
              <w:autoSpaceDE w:val="0"/>
              <w:autoSpaceDN w:val="0"/>
              <w:adjustRightInd w:val="0"/>
              <w:rPr>
                <w:ins w:id="269" w:author="Joshua Hamilton" w:date="2015-09-29T19:18:00Z"/>
              </w:rPr>
            </w:pPr>
            <w:ins w:id="270" w:author="Joshua Hamilton" w:date="2015-09-29T19:19:00Z">
              <w:r>
                <w:t>Estimate completeness</w:t>
              </w:r>
              <w:r w:rsidR="00506123">
                <w:t xml:space="preserve"> (%)</w:t>
              </w:r>
            </w:ins>
          </w:p>
        </w:tc>
        <w:tc>
          <w:tcPr>
            <w:tcW w:w="1428" w:type="dxa"/>
            <w:noWrap/>
            <w:vAlign w:val="bottom"/>
          </w:tcPr>
          <w:p w14:paraId="34E3A962" w14:textId="77777777" w:rsidR="00C74EEF" w:rsidRPr="006D4A94" w:rsidRDefault="00C74EEF" w:rsidP="00545A5F">
            <w:pPr>
              <w:pStyle w:val="TableBody"/>
              <w:autoSpaceDE w:val="0"/>
              <w:autoSpaceDN w:val="0"/>
              <w:adjustRightInd w:val="0"/>
              <w:ind w:left="252"/>
              <w:jc w:val="right"/>
              <w:rPr>
                <w:ins w:id="271" w:author="Joshua Hamilton" w:date="2015-09-29T19:18:00Z"/>
                <w:color w:val="000000"/>
              </w:rPr>
            </w:pPr>
          </w:p>
        </w:tc>
        <w:tc>
          <w:tcPr>
            <w:tcW w:w="1550" w:type="dxa"/>
            <w:noWrap/>
            <w:vAlign w:val="bottom"/>
          </w:tcPr>
          <w:p w14:paraId="1CE5D903" w14:textId="77777777" w:rsidR="00C74EEF" w:rsidRPr="006D4A94" w:rsidRDefault="00C74EEF" w:rsidP="00545A5F">
            <w:pPr>
              <w:pStyle w:val="TableBody"/>
              <w:autoSpaceDE w:val="0"/>
              <w:autoSpaceDN w:val="0"/>
              <w:adjustRightInd w:val="0"/>
              <w:ind w:left="264" w:firstLine="240"/>
              <w:jc w:val="right"/>
              <w:rPr>
                <w:ins w:id="272" w:author="Joshua Hamilton" w:date="2015-09-29T19:18:00Z"/>
                <w:color w:val="000000"/>
              </w:rPr>
            </w:pPr>
          </w:p>
        </w:tc>
      </w:tr>
      <w:tr w:rsidR="00C74EEF" w:rsidRPr="002A4E1E" w14:paraId="7855574F" w14:textId="77777777" w:rsidTr="00545A5F">
        <w:trPr>
          <w:trHeight w:val="324"/>
          <w:ins w:id="273" w:author="Joshua Hamilton" w:date="2015-09-29T19:19:00Z"/>
        </w:trPr>
        <w:tc>
          <w:tcPr>
            <w:tcW w:w="3888" w:type="dxa"/>
            <w:noWrap/>
            <w:vAlign w:val="bottom"/>
          </w:tcPr>
          <w:p w14:paraId="58E3F060" w14:textId="52DF403A" w:rsidR="00C74EEF" w:rsidRPr="006D4A94" w:rsidRDefault="00C74EEF" w:rsidP="00545A5F">
            <w:pPr>
              <w:pStyle w:val="TableBody"/>
              <w:autoSpaceDE w:val="0"/>
              <w:autoSpaceDN w:val="0"/>
              <w:adjustRightInd w:val="0"/>
              <w:rPr>
                <w:ins w:id="274" w:author="Joshua Hamilton" w:date="2015-09-29T19:19:00Z"/>
              </w:rPr>
            </w:pPr>
            <w:ins w:id="275" w:author="Joshua Hamilton" w:date="2015-09-29T19:19:00Z">
              <w:r>
                <w:t>Estimated genome size</w:t>
              </w:r>
              <w:r w:rsidR="00506123">
                <w:t xml:space="preserve"> (</w:t>
              </w:r>
              <w:proofErr w:type="spellStart"/>
              <w:r w:rsidR="00506123">
                <w:t>bp</w:t>
              </w:r>
              <w:proofErr w:type="spellEnd"/>
              <w:r w:rsidR="00506123">
                <w:t>)</w:t>
              </w:r>
            </w:ins>
          </w:p>
        </w:tc>
        <w:tc>
          <w:tcPr>
            <w:tcW w:w="1428" w:type="dxa"/>
            <w:noWrap/>
            <w:vAlign w:val="bottom"/>
          </w:tcPr>
          <w:p w14:paraId="3B89751B" w14:textId="77777777" w:rsidR="00C74EEF" w:rsidRPr="006D4A94" w:rsidRDefault="00C74EEF" w:rsidP="00545A5F">
            <w:pPr>
              <w:pStyle w:val="TableBody"/>
              <w:autoSpaceDE w:val="0"/>
              <w:autoSpaceDN w:val="0"/>
              <w:adjustRightInd w:val="0"/>
              <w:ind w:left="252"/>
              <w:jc w:val="right"/>
              <w:rPr>
                <w:ins w:id="276" w:author="Joshua Hamilton" w:date="2015-09-29T19:19:00Z"/>
                <w:color w:val="000000"/>
              </w:rPr>
            </w:pPr>
          </w:p>
        </w:tc>
        <w:tc>
          <w:tcPr>
            <w:tcW w:w="1550" w:type="dxa"/>
            <w:noWrap/>
            <w:vAlign w:val="bottom"/>
          </w:tcPr>
          <w:p w14:paraId="235E6BAB" w14:textId="77777777" w:rsidR="00C74EEF" w:rsidRPr="006D4A94" w:rsidRDefault="00C74EEF" w:rsidP="00545A5F">
            <w:pPr>
              <w:pStyle w:val="TableBody"/>
              <w:autoSpaceDE w:val="0"/>
              <w:autoSpaceDN w:val="0"/>
              <w:adjustRightInd w:val="0"/>
              <w:ind w:left="264" w:firstLine="240"/>
              <w:jc w:val="right"/>
              <w:rPr>
                <w:ins w:id="277" w:author="Joshua Hamilton" w:date="2015-09-29T19:19:00Z"/>
                <w:color w:val="000000"/>
              </w:rPr>
            </w:pPr>
          </w:p>
        </w:tc>
      </w:tr>
      <w:tr w:rsidR="006A05C3" w:rsidRPr="002A4E1E" w14:paraId="6DE1A879" w14:textId="77777777" w:rsidTr="00545A5F">
        <w:trPr>
          <w:trHeight w:val="324"/>
        </w:trPr>
        <w:tc>
          <w:tcPr>
            <w:tcW w:w="3888" w:type="dxa"/>
            <w:noWrap/>
            <w:vAlign w:val="bottom"/>
            <w:hideMark/>
          </w:tcPr>
          <w:p w14:paraId="62C2C21B" w14:textId="77777777" w:rsidR="006A05C3" w:rsidRPr="006D4A94" w:rsidRDefault="006A05C3" w:rsidP="00545A5F">
            <w:pPr>
              <w:pStyle w:val="TableBody"/>
              <w:autoSpaceDE w:val="0"/>
              <w:autoSpaceDN w:val="0"/>
              <w:adjustRightInd w:val="0"/>
              <w:rPr>
                <w:color w:val="000000"/>
              </w:rPr>
            </w:pPr>
            <w:r w:rsidRPr="006D4A94">
              <w:t>Protein coding genes</w:t>
            </w:r>
          </w:p>
        </w:tc>
        <w:tc>
          <w:tcPr>
            <w:tcW w:w="1428" w:type="dxa"/>
            <w:noWrap/>
            <w:vAlign w:val="bottom"/>
            <w:hideMark/>
          </w:tcPr>
          <w:p w14:paraId="649D7D9E"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08E90140"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6927D3E" w14:textId="77777777" w:rsidTr="00545A5F">
        <w:trPr>
          <w:trHeight w:val="324"/>
        </w:trPr>
        <w:tc>
          <w:tcPr>
            <w:tcW w:w="3888" w:type="dxa"/>
            <w:noWrap/>
            <w:vAlign w:val="bottom"/>
            <w:hideMark/>
          </w:tcPr>
          <w:p w14:paraId="05091AF4" w14:textId="77777777" w:rsidR="006A05C3" w:rsidRPr="006D4A94" w:rsidRDefault="006A05C3" w:rsidP="00545A5F">
            <w:pPr>
              <w:pStyle w:val="TableBody"/>
              <w:autoSpaceDE w:val="0"/>
              <w:autoSpaceDN w:val="0"/>
              <w:adjustRightInd w:val="0"/>
              <w:rPr>
                <w:color w:val="000000"/>
              </w:rPr>
            </w:pPr>
            <w:r w:rsidRPr="006D4A94">
              <w:t>RNA genes</w:t>
            </w:r>
          </w:p>
        </w:tc>
        <w:tc>
          <w:tcPr>
            <w:tcW w:w="1428" w:type="dxa"/>
            <w:noWrap/>
            <w:vAlign w:val="bottom"/>
            <w:hideMark/>
          </w:tcPr>
          <w:p w14:paraId="495BB2D2"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5DE7F4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37C52A61" w14:textId="77777777" w:rsidTr="00545A5F">
        <w:trPr>
          <w:trHeight w:val="324"/>
        </w:trPr>
        <w:tc>
          <w:tcPr>
            <w:tcW w:w="3888" w:type="dxa"/>
            <w:noWrap/>
            <w:vAlign w:val="bottom"/>
            <w:hideMark/>
          </w:tcPr>
          <w:p w14:paraId="5CDB7143" w14:textId="77777777" w:rsidR="006A05C3" w:rsidRPr="006D4A94" w:rsidRDefault="006A05C3" w:rsidP="00545A5F">
            <w:pPr>
              <w:pStyle w:val="TableBody"/>
              <w:autoSpaceDE w:val="0"/>
              <w:autoSpaceDN w:val="0"/>
              <w:adjustRightInd w:val="0"/>
              <w:rPr>
                <w:color w:val="000000"/>
              </w:rPr>
            </w:pPr>
            <w:r w:rsidRPr="006D4A94">
              <w:t>Pseudo genes</w:t>
            </w:r>
          </w:p>
        </w:tc>
        <w:tc>
          <w:tcPr>
            <w:tcW w:w="1428" w:type="dxa"/>
            <w:noWrap/>
            <w:vAlign w:val="bottom"/>
            <w:hideMark/>
          </w:tcPr>
          <w:p w14:paraId="69950AF4"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15D216E6"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1C2ADF" w14:textId="77777777" w:rsidTr="00545A5F">
        <w:trPr>
          <w:trHeight w:val="312"/>
        </w:trPr>
        <w:tc>
          <w:tcPr>
            <w:tcW w:w="3888" w:type="dxa"/>
            <w:noWrap/>
            <w:vAlign w:val="bottom"/>
            <w:hideMark/>
          </w:tcPr>
          <w:p w14:paraId="21F7A741" w14:textId="77777777" w:rsidR="006A05C3" w:rsidRPr="006D4A94" w:rsidRDefault="006A05C3" w:rsidP="00545A5F">
            <w:pPr>
              <w:pStyle w:val="TableBody"/>
              <w:autoSpaceDE w:val="0"/>
              <w:autoSpaceDN w:val="0"/>
              <w:adjustRightInd w:val="0"/>
              <w:rPr>
                <w:color w:val="000000"/>
              </w:rPr>
            </w:pPr>
            <w:r w:rsidRPr="006D4A94">
              <w:t>Genes in internal clusters</w:t>
            </w:r>
          </w:p>
        </w:tc>
        <w:tc>
          <w:tcPr>
            <w:tcW w:w="1428" w:type="dxa"/>
            <w:noWrap/>
            <w:vAlign w:val="bottom"/>
            <w:hideMark/>
          </w:tcPr>
          <w:p w14:paraId="34D81E30" w14:textId="77777777"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14:paraId="620AEC6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4DF87AD1" w14:textId="77777777" w:rsidTr="00545A5F">
        <w:trPr>
          <w:trHeight w:val="312"/>
        </w:trPr>
        <w:tc>
          <w:tcPr>
            <w:tcW w:w="3888" w:type="dxa"/>
            <w:noWrap/>
            <w:vAlign w:val="bottom"/>
            <w:hideMark/>
          </w:tcPr>
          <w:p w14:paraId="4BA585BA" w14:textId="77777777" w:rsidR="006A05C3" w:rsidRPr="006D4A94" w:rsidRDefault="006A05C3" w:rsidP="00545A5F">
            <w:pPr>
              <w:pStyle w:val="TableBody"/>
              <w:autoSpaceDE w:val="0"/>
              <w:autoSpaceDN w:val="0"/>
              <w:adjustRightInd w:val="0"/>
              <w:rPr>
                <w:color w:val="000000"/>
              </w:rPr>
            </w:pPr>
            <w:r w:rsidRPr="006D4A94">
              <w:t>Genes with function prediction</w:t>
            </w:r>
          </w:p>
        </w:tc>
        <w:tc>
          <w:tcPr>
            <w:tcW w:w="1428" w:type="dxa"/>
            <w:noWrap/>
            <w:vAlign w:val="bottom"/>
            <w:hideMark/>
          </w:tcPr>
          <w:p w14:paraId="28080CCF"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57E02BAD"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14366172" w14:textId="77777777" w:rsidTr="00545A5F">
        <w:trPr>
          <w:trHeight w:val="312"/>
        </w:trPr>
        <w:tc>
          <w:tcPr>
            <w:tcW w:w="3888" w:type="dxa"/>
            <w:noWrap/>
            <w:vAlign w:val="bottom"/>
            <w:hideMark/>
          </w:tcPr>
          <w:p w14:paraId="508C7E24" w14:textId="77777777" w:rsidR="006A05C3" w:rsidRPr="006D4A94" w:rsidRDefault="006A05C3" w:rsidP="00545A5F">
            <w:pPr>
              <w:pStyle w:val="TableBody"/>
              <w:autoSpaceDE w:val="0"/>
              <w:autoSpaceDN w:val="0"/>
              <w:adjustRightInd w:val="0"/>
              <w:rPr>
                <w:color w:val="000000"/>
              </w:rPr>
            </w:pPr>
            <w:r w:rsidRPr="006D4A94">
              <w:t>Genes assigned to COGs</w:t>
            </w:r>
          </w:p>
        </w:tc>
        <w:tc>
          <w:tcPr>
            <w:tcW w:w="1428" w:type="dxa"/>
            <w:noWrap/>
            <w:vAlign w:val="bottom"/>
            <w:hideMark/>
          </w:tcPr>
          <w:p w14:paraId="38CFF93B"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991138"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0D945B1A" w14:textId="77777777" w:rsidTr="00545A5F">
        <w:trPr>
          <w:trHeight w:val="312"/>
        </w:trPr>
        <w:tc>
          <w:tcPr>
            <w:tcW w:w="3888" w:type="dxa"/>
            <w:noWrap/>
            <w:vAlign w:val="bottom"/>
            <w:hideMark/>
          </w:tcPr>
          <w:p w14:paraId="05450C90" w14:textId="77777777" w:rsidR="006A05C3" w:rsidRPr="006D4A94" w:rsidRDefault="006A05C3" w:rsidP="00545A5F">
            <w:pPr>
              <w:pStyle w:val="TableBody"/>
              <w:autoSpaceDE w:val="0"/>
              <w:autoSpaceDN w:val="0"/>
              <w:adjustRightInd w:val="0"/>
              <w:rPr>
                <w:color w:val="000000"/>
              </w:rPr>
            </w:pPr>
            <w:r w:rsidRPr="006D4A94">
              <w:t xml:space="preserve">Genes with </w:t>
            </w:r>
            <w:proofErr w:type="spellStart"/>
            <w:r w:rsidRPr="006D4A94">
              <w:t>Pfam</w:t>
            </w:r>
            <w:proofErr w:type="spellEnd"/>
            <w:r w:rsidRPr="006D4A94">
              <w:t xml:space="preserve"> domains</w:t>
            </w:r>
          </w:p>
        </w:tc>
        <w:tc>
          <w:tcPr>
            <w:tcW w:w="1428" w:type="dxa"/>
            <w:noWrap/>
            <w:vAlign w:val="bottom"/>
            <w:hideMark/>
          </w:tcPr>
          <w:p w14:paraId="44FFA1FD"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1DF65129"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23DE236B" w14:textId="77777777" w:rsidTr="00545A5F">
        <w:trPr>
          <w:trHeight w:val="312"/>
        </w:trPr>
        <w:tc>
          <w:tcPr>
            <w:tcW w:w="3888" w:type="dxa"/>
            <w:noWrap/>
            <w:vAlign w:val="bottom"/>
            <w:hideMark/>
          </w:tcPr>
          <w:p w14:paraId="0F77B9AF" w14:textId="77777777" w:rsidR="006A05C3" w:rsidRPr="006D4A94" w:rsidRDefault="006A05C3" w:rsidP="00545A5F">
            <w:pPr>
              <w:pStyle w:val="TableBody"/>
              <w:autoSpaceDE w:val="0"/>
              <w:autoSpaceDN w:val="0"/>
              <w:adjustRightInd w:val="0"/>
              <w:rPr>
                <w:color w:val="000000"/>
              </w:rPr>
            </w:pPr>
            <w:r w:rsidRPr="006D4A94">
              <w:t>Genes with signal peptides</w:t>
            </w:r>
          </w:p>
        </w:tc>
        <w:tc>
          <w:tcPr>
            <w:tcW w:w="1428" w:type="dxa"/>
            <w:noWrap/>
            <w:vAlign w:val="bottom"/>
            <w:hideMark/>
          </w:tcPr>
          <w:p w14:paraId="7F1B1BC1"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14:paraId="4E04A942"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58578D47" w14:textId="77777777" w:rsidTr="00545A5F">
        <w:trPr>
          <w:trHeight w:val="312"/>
        </w:trPr>
        <w:tc>
          <w:tcPr>
            <w:tcW w:w="3888" w:type="dxa"/>
            <w:noWrap/>
            <w:vAlign w:val="bottom"/>
          </w:tcPr>
          <w:p w14:paraId="1C017C91" w14:textId="77777777" w:rsidR="006A05C3" w:rsidRPr="006D4A94" w:rsidRDefault="006A05C3" w:rsidP="00545A5F">
            <w:pPr>
              <w:pStyle w:val="TableBody"/>
              <w:autoSpaceDE w:val="0"/>
              <w:autoSpaceDN w:val="0"/>
              <w:adjustRightInd w:val="0"/>
              <w:rPr>
                <w:color w:val="000000"/>
              </w:rPr>
            </w:pPr>
            <w:r w:rsidRPr="006D4A94">
              <w:t xml:space="preserve">Genes with </w:t>
            </w:r>
            <w:proofErr w:type="spellStart"/>
            <w:r w:rsidRPr="006D4A94">
              <w:t>transmembrane</w:t>
            </w:r>
            <w:proofErr w:type="spellEnd"/>
            <w:r w:rsidRPr="006D4A94">
              <w:t xml:space="preserve"> helices</w:t>
            </w:r>
          </w:p>
        </w:tc>
        <w:tc>
          <w:tcPr>
            <w:tcW w:w="1428" w:type="dxa"/>
            <w:noWrap/>
            <w:vAlign w:val="bottom"/>
          </w:tcPr>
          <w:p w14:paraId="00147F1A" w14:textId="77777777" w:rsidR="006A05C3" w:rsidRPr="006D4A94" w:rsidRDefault="006A05C3" w:rsidP="00545A5F">
            <w:pPr>
              <w:pStyle w:val="TableBody"/>
              <w:autoSpaceDE w:val="0"/>
              <w:autoSpaceDN w:val="0"/>
              <w:adjustRightInd w:val="0"/>
              <w:ind w:left="252"/>
              <w:jc w:val="right"/>
              <w:rPr>
                <w:color w:val="000000"/>
              </w:rPr>
            </w:pPr>
          </w:p>
        </w:tc>
        <w:tc>
          <w:tcPr>
            <w:tcW w:w="1550" w:type="dxa"/>
            <w:vAlign w:val="bottom"/>
          </w:tcPr>
          <w:p w14:paraId="2D5CB34E" w14:textId="77777777"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14:paraId="6EF03526" w14:textId="77777777" w:rsidTr="00545A5F">
        <w:trPr>
          <w:trHeight w:val="324"/>
        </w:trPr>
        <w:tc>
          <w:tcPr>
            <w:tcW w:w="3888" w:type="dxa"/>
            <w:tcBorders>
              <w:bottom w:val="single" w:sz="4" w:space="0" w:color="auto"/>
            </w:tcBorders>
            <w:noWrap/>
            <w:vAlign w:val="bottom"/>
            <w:hideMark/>
          </w:tcPr>
          <w:p w14:paraId="31D3D162" w14:textId="77777777" w:rsidR="006A05C3" w:rsidRPr="006D4A94" w:rsidRDefault="006A05C3" w:rsidP="00545A5F">
            <w:pPr>
              <w:pStyle w:val="TableBody"/>
              <w:autoSpaceDE w:val="0"/>
              <w:autoSpaceDN w:val="0"/>
              <w:adjustRightInd w:val="0"/>
              <w:rPr>
                <w:color w:val="000000"/>
              </w:rPr>
            </w:pPr>
            <w:r w:rsidRPr="006D4A94">
              <w:t>CRISPR repeats</w:t>
            </w:r>
          </w:p>
        </w:tc>
        <w:tc>
          <w:tcPr>
            <w:tcW w:w="1428" w:type="dxa"/>
            <w:tcBorders>
              <w:bottom w:val="single" w:sz="4" w:space="0" w:color="auto"/>
            </w:tcBorders>
            <w:noWrap/>
            <w:vAlign w:val="bottom"/>
            <w:hideMark/>
          </w:tcPr>
          <w:p w14:paraId="2614685B" w14:textId="77777777" w:rsidR="006A05C3" w:rsidRPr="006D4A94" w:rsidRDefault="006A05C3" w:rsidP="00545A5F">
            <w:pPr>
              <w:pStyle w:val="TableBody"/>
              <w:autoSpaceDE w:val="0"/>
              <w:autoSpaceDN w:val="0"/>
              <w:adjustRightInd w:val="0"/>
              <w:ind w:left="252"/>
              <w:jc w:val="right"/>
              <w:rPr>
                <w:color w:val="000000"/>
              </w:rPr>
            </w:pPr>
          </w:p>
        </w:tc>
        <w:tc>
          <w:tcPr>
            <w:tcW w:w="1550" w:type="dxa"/>
            <w:tcBorders>
              <w:bottom w:val="single" w:sz="4" w:space="0" w:color="auto"/>
            </w:tcBorders>
            <w:noWrap/>
            <w:vAlign w:val="bottom"/>
            <w:hideMark/>
          </w:tcPr>
          <w:p w14:paraId="77F43708" w14:textId="77777777" w:rsidR="006A05C3" w:rsidRPr="006D4A94" w:rsidRDefault="006A05C3" w:rsidP="00545A5F">
            <w:pPr>
              <w:pStyle w:val="TableBody"/>
              <w:autoSpaceDE w:val="0"/>
              <w:autoSpaceDN w:val="0"/>
              <w:adjustRightInd w:val="0"/>
              <w:ind w:left="264" w:firstLine="240"/>
              <w:jc w:val="right"/>
              <w:rPr>
                <w:color w:val="000000"/>
              </w:rPr>
            </w:pPr>
          </w:p>
        </w:tc>
      </w:tr>
    </w:tbl>
    <w:p w14:paraId="1033EDC4" w14:textId="77777777" w:rsidR="006A05C3" w:rsidRDefault="006A05C3" w:rsidP="006A05C3"/>
    <w:p w14:paraId="33352E87" w14:textId="77777777" w:rsidR="006A05C3" w:rsidRDefault="006A05C3" w:rsidP="006A05C3"/>
    <w:p w14:paraId="1A46BEF9" w14:textId="77777777" w:rsidR="006A05C3" w:rsidRDefault="006A05C3" w:rsidP="006A05C3"/>
    <w:p w14:paraId="27190657" w14:textId="77777777" w:rsidR="006A05C3" w:rsidRDefault="006A05C3" w:rsidP="006A05C3"/>
    <w:p w14:paraId="0614EDB5" w14:textId="77777777" w:rsidR="006A05C3" w:rsidRDefault="006A05C3" w:rsidP="006A05C3"/>
    <w:p w14:paraId="6BEFF1C6" w14:textId="77777777" w:rsidR="006A05C3" w:rsidRPr="006A05C3" w:rsidRDefault="006A05C3" w:rsidP="006A05C3"/>
    <w:p w14:paraId="6F1B1B88" w14:textId="77777777" w:rsidR="006A05C3" w:rsidRPr="006A05C3" w:rsidRDefault="006A05C3" w:rsidP="006A05C3"/>
    <w:p w14:paraId="7DFC321B" w14:textId="77777777" w:rsidR="006A05C3" w:rsidRPr="006A05C3" w:rsidRDefault="006A05C3" w:rsidP="006A05C3"/>
    <w:p w14:paraId="4F1B1FD5" w14:textId="77777777" w:rsidR="006A05C3" w:rsidRPr="006A05C3" w:rsidRDefault="006A05C3" w:rsidP="006A05C3"/>
    <w:p w14:paraId="5EA1091E" w14:textId="77777777" w:rsidR="006A05C3" w:rsidRPr="006A05C3" w:rsidRDefault="006A05C3" w:rsidP="006A05C3"/>
    <w:p w14:paraId="62E79C76" w14:textId="77777777" w:rsidR="006A05C3" w:rsidRPr="006A05C3" w:rsidRDefault="006A05C3" w:rsidP="006A05C3"/>
    <w:p w14:paraId="6A6A4F87" w14:textId="77777777" w:rsidR="00D1103D" w:rsidRDefault="00D1103D">
      <w:r>
        <w:br w:type="page"/>
      </w:r>
    </w:p>
    <w:p w14:paraId="0B79E721" w14:textId="77777777" w:rsidR="005F65D1" w:rsidRDefault="006A05C3" w:rsidP="005F65D1">
      <w:pPr>
        <w:pStyle w:val="Heading1"/>
      </w:pPr>
      <w:commentRangeStart w:id="278"/>
      <w:r>
        <w:lastRenderedPageBreak/>
        <w:t>Table 5 or 4 if optional table is not used (required, fixed format)</w:t>
      </w:r>
      <w:commentRangeEnd w:id="278"/>
      <w:r w:rsidR="007D0175">
        <w:rPr>
          <w:rStyle w:val="CommentReference"/>
          <w:rFonts w:asciiTheme="minorHAnsi" w:eastAsiaTheme="minorEastAsia" w:hAnsiTheme="minorHAnsi" w:cstheme="minorBidi"/>
          <w:b w:val="0"/>
          <w:bCs w:val="0"/>
          <w:color w:val="auto"/>
        </w:rPr>
        <w:commentReference w:id="278"/>
      </w:r>
    </w:p>
    <w:p w14:paraId="5EA4A4D8" w14:textId="77777777" w:rsidR="006A05C3" w:rsidRDefault="006A05C3" w:rsidP="00196C3D">
      <w:pPr>
        <w:pStyle w:val="Paragraph"/>
      </w:pPr>
      <w:r>
        <w:t>Number of genes associated with general COG functional categories. Provide values for columns 2 and 3. Do not modify ordering of rows.</w:t>
      </w:r>
    </w:p>
    <w:p w14:paraId="6D54D3B9" w14:textId="77777777" w:rsidR="006A05C3" w:rsidRDefault="006A05C3" w:rsidP="006A05C3">
      <w:pPr>
        <w:pStyle w:val="TableTitle"/>
        <w:autoSpaceDE w:val="0"/>
        <w:autoSpaceDN w:val="0"/>
        <w:adjustRightInd w:val="0"/>
      </w:pPr>
      <w:r>
        <w:rPr>
          <w:b/>
        </w:rPr>
        <w:t>Table 5</w:t>
      </w:r>
      <w:r>
        <w:t>. Number of genes associated with general COG functional categories.</w:t>
      </w:r>
    </w:p>
    <w:tbl>
      <w:tblPr>
        <w:tblW w:w="8540" w:type="dxa"/>
        <w:tblInd w:w="93" w:type="dxa"/>
        <w:tblLayout w:type="fixed"/>
        <w:tblLook w:val="04A0" w:firstRow="1" w:lastRow="0" w:firstColumn="1" w:lastColumn="0" w:noHBand="0" w:noVBand="1"/>
      </w:tblPr>
      <w:tblGrid>
        <w:gridCol w:w="943"/>
        <w:gridCol w:w="962"/>
        <w:gridCol w:w="990"/>
        <w:gridCol w:w="5645"/>
      </w:tblGrid>
      <w:tr w:rsidR="006A05C3" w:rsidRPr="002A4E1E" w14:paraId="4A714E15" w14:textId="77777777" w:rsidTr="00870058">
        <w:trPr>
          <w:trHeight w:val="316"/>
        </w:trPr>
        <w:tc>
          <w:tcPr>
            <w:tcW w:w="943" w:type="dxa"/>
            <w:tcBorders>
              <w:top w:val="single" w:sz="4" w:space="0" w:color="auto"/>
              <w:bottom w:val="single" w:sz="4" w:space="0" w:color="auto"/>
            </w:tcBorders>
            <w:noWrap/>
            <w:vAlign w:val="bottom"/>
            <w:hideMark/>
          </w:tcPr>
          <w:p w14:paraId="6A4B5791" w14:textId="77777777" w:rsidR="006A05C3" w:rsidRPr="006D4A94" w:rsidRDefault="006A05C3" w:rsidP="0066330A">
            <w:pPr>
              <w:pStyle w:val="TableHead"/>
              <w:rPr>
                <w:bCs/>
                <w:color w:val="000000"/>
              </w:rPr>
            </w:pPr>
            <w:r w:rsidRPr="006D4A94">
              <w:t>Code</w:t>
            </w:r>
          </w:p>
        </w:tc>
        <w:tc>
          <w:tcPr>
            <w:tcW w:w="962" w:type="dxa"/>
            <w:tcBorders>
              <w:top w:val="single" w:sz="4" w:space="0" w:color="auto"/>
              <w:bottom w:val="single" w:sz="4" w:space="0" w:color="auto"/>
            </w:tcBorders>
            <w:noWrap/>
            <w:vAlign w:val="bottom"/>
            <w:hideMark/>
          </w:tcPr>
          <w:p w14:paraId="676B3D26" w14:textId="77777777" w:rsidR="006A05C3" w:rsidRPr="006D4A94" w:rsidRDefault="006A05C3" w:rsidP="0066330A">
            <w:pPr>
              <w:pStyle w:val="TableHead"/>
              <w:rPr>
                <w:bCs/>
                <w:color w:val="000000"/>
              </w:rPr>
            </w:pPr>
            <w:r w:rsidRPr="006D4A94">
              <w:t>Value</w:t>
            </w:r>
          </w:p>
        </w:tc>
        <w:tc>
          <w:tcPr>
            <w:tcW w:w="990" w:type="dxa"/>
            <w:tcBorders>
              <w:top w:val="single" w:sz="4" w:space="0" w:color="auto"/>
              <w:bottom w:val="single" w:sz="4" w:space="0" w:color="auto"/>
            </w:tcBorders>
            <w:noWrap/>
            <w:vAlign w:val="bottom"/>
            <w:hideMark/>
          </w:tcPr>
          <w:p w14:paraId="1815D517" w14:textId="77777777" w:rsidR="006A05C3" w:rsidRPr="006D4A94" w:rsidRDefault="006A05C3" w:rsidP="0066330A">
            <w:pPr>
              <w:pStyle w:val="TableHead"/>
              <w:rPr>
                <w:bCs/>
                <w:color w:val="000000"/>
              </w:rPr>
            </w:pPr>
            <w:r w:rsidRPr="006D4A94">
              <w:t>%age</w:t>
            </w:r>
          </w:p>
        </w:tc>
        <w:tc>
          <w:tcPr>
            <w:tcW w:w="5645" w:type="dxa"/>
            <w:tcBorders>
              <w:top w:val="single" w:sz="4" w:space="0" w:color="auto"/>
              <w:bottom w:val="single" w:sz="4" w:space="0" w:color="auto"/>
            </w:tcBorders>
            <w:noWrap/>
            <w:vAlign w:val="bottom"/>
            <w:hideMark/>
          </w:tcPr>
          <w:p w14:paraId="189C979E" w14:textId="77777777" w:rsidR="006A05C3" w:rsidRPr="006D4A94" w:rsidRDefault="006A05C3" w:rsidP="0066330A">
            <w:pPr>
              <w:pStyle w:val="TableHead"/>
              <w:rPr>
                <w:bCs/>
                <w:color w:val="000000"/>
              </w:rPr>
            </w:pPr>
            <w:r w:rsidRPr="006D4A94">
              <w:t>Description</w:t>
            </w:r>
          </w:p>
        </w:tc>
      </w:tr>
      <w:tr w:rsidR="006A05C3" w:rsidRPr="009D71DD" w14:paraId="3B7A65A5" w14:textId="77777777" w:rsidTr="00870058">
        <w:trPr>
          <w:trHeight w:val="316"/>
        </w:trPr>
        <w:tc>
          <w:tcPr>
            <w:tcW w:w="943" w:type="dxa"/>
            <w:tcBorders>
              <w:top w:val="single" w:sz="4" w:space="0" w:color="auto"/>
            </w:tcBorders>
            <w:noWrap/>
            <w:vAlign w:val="bottom"/>
            <w:hideMark/>
          </w:tcPr>
          <w:p w14:paraId="77CD529E" w14:textId="77777777" w:rsidR="006A05C3" w:rsidRPr="009D71DD" w:rsidRDefault="006A05C3" w:rsidP="00545A5F">
            <w:pPr>
              <w:pStyle w:val="TableBody"/>
              <w:rPr>
                <w:color w:val="000000"/>
                <w:sz w:val="20"/>
                <w:szCs w:val="20"/>
              </w:rPr>
            </w:pPr>
            <w:r w:rsidRPr="009D71DD">
              <w:rPr>
                <w:sz w:val="20"/>
                <w:szCs w:val="20"/>
              </w:rPr>
              <w:t>J</w:t>
            </w:r>
          </w:p>
        </w:tc>
        <w:tc>
          <w:tcPr>
            <w:tcW w:w="962" w:type="dxa"/>
            <w:tcBorders>
              <w:top w:val="single" w:sz="4" w:space="0" w:color="auto"/>
            </w:tcBorders>
            <w:noWrap/>
            <w:vAlign w:val="bottom"/>
            <w:hideMark/>
          </w:tcPr>
          <w:p w14:paraId="1AE7732F" w14:textId="77777777" w:rsidR="006A05C3" w:rsidRPr="009D71DD" w:rsidRDefault="006A05C3" w:rsidP="0066330A">
            <w:pPr>
              <w:pStyle w:val="TableBody"/>
              <w:jc w:val="right"/>
              <w:rPr>
                <w:color w:val="000000"/>
                <w:sz w:val="20"/>
                <w:szCs w:val="20"/>
              </w:rPr>
            </w:pPr>
          </w:p>
        </w:tc>
        <w:tc>
          <w:tcPr>
            <w:tcW w:w="990" w:type="dxa"/>
            <w:tcBorders>
              <w:top w:val="single" w:sz="4" w:space="0" w:color="auto"/>
            </w:tcBorders>
            <w:noWrap/>
            <w:vAlign w:val="bottom"/>
            <w:hideMark/>
          </w:tcPr>
          <w:p w14:paraId="3C3A883F" w14:textId="77777777" w:rsidR="006A05C3" w:rsidRPr="009D71DD" w:rsidRDefault="006A05C3" w:rsidP="0066330A">
            <w:pPr>
              <w:pStyle w:val="TableBody"/>
              <w:jc w:val="right"/>
              <w:rPr>
                <w:color w:val="000000"/>
                <w:sz w:val="20"/>
                <w:szCs w:val="20"/>
              </w:rPr>
            </w:pPr>
          </w:p>
        </w:tc>
        <w:tc>
          <w:tcPr>
            <w:tcW w:w="5645" w:type="dxa"/>
            <w:tcBorders>
              <w:top w:val="single" w:sz="4" w:space="0" w:color="auto"/>
            </w:tcBorders>
            <w:noWrap/>
            <w:vAlign w:val="bottom"/>
            <w:hideMark/>
          </w:tcPr>
          <w:p w14:paraId="2C89BF3E" w14:textId="77777777" w:rsidR="006A05C3" w:rsidRPr="009D71DD" w:rsidRDefault="006A05C3" w:rsidP="00545A5F">
            <w:pPr>
              <w:pStyle w:val="TableBody"/>
              <w:rPr>
                <w:color w:val="000000"/>
                <w:sz w:val="20"/>
                <w:szCs w:val="20"/>
              </w:rPr>
            </w:pPr>
            <w:r w:rsidRPr="009D71DD">
              <w:rPr>
                <w:sz w:val="20"/>
                <w:szCs w:val="20"/>
              </w:rPr>
              <w:t>Translation, ribosomal structure and biogenesis</w:t>
            </w:r>
          </w:p>
        </w:tc>
      </w:tr>
      <w:tr w:rsidR="006A05C3" w:rsidRPr="009D71DD" w14:paraId="43ADB5F2" w14:textId="77777777" w:rsidTr="00870058">
        <w:trPr>
          <w:trHeight w:val="316"/>
        </w:trPr>
        <w:tc>
          <w:tcPr>
            <w:tcW w:w="943" w:type="dxa"/>
            <w:noWrap/>
            <w:vAlign w:val="bottom"/>
            <w:hideMark/>
          </w:tcPr>
          <w:p w14:paraId="619A46A7" w14:textId="77777777" w:rsidR="006A05C3" w:rsidRPr="009D71DD" w:rsidRDefault="006A05C3" w:rsidP="00545A5F">
            <w:pPr>
              <w:pStyle w:val="TableBody"/>
              <w:rPr>
                <w:color w:val="000000"/>
                <w:sz w:val="20"/>
                <w:szCs w:val="20"/>
              </w:rPr>
            </w:pPr>
            <w:r w:rsidRPr="009D71DD">
              <w:rPr>
                <w:sz w:val="20"/>
                <w:szCs w:val="20"/>
              </w:rPr>
              <w:t>A</w:t>
            </w:r>
          </w:p>
        </w:tc>
        <w:tc>
          <w:tcPr>
            <w:tcW w:w="962" w:type="dxa"/>
            <w:noWrap/>
            <w:vAlign w:val="bottom"/>
            <w:hideMark/>
          </w:tcPr>
          <w:p w14:paraId="76955B18" w14:textId="77777777" w:rsidR="006A05C3" w:rsidRPr="009D71DD" w:rsidRDefault="006A05C3" w:rsidP="0066330A">
            <w:pPr>
              <w:pStyle w:val="TableBody"/>
              <w:jc w:val="right"/>
              <w:rPr>
                <w:color w:val="000000"/>
                <w:sz w:val="20"/>
                <w:szCs w:val="20"/>
              </w:rPr>
            </w:pPr>
          </w:p>
        </w:tc>
        <w:tc>
          <w:tcPr>
            <w:tcW w:w="990" w:type="dxa"/>
            <w:noWrap/>
            <w:vAlign w:val="bottom"/>
            <w:hideMark/>
          </w:tcPr>
          <w:p w14:paraId="5AD48D2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2738A8BA" w14:textId="77777777" w:rsidR="006A05C3" w:rsidRPr="009D71DD" w:rsidRDefault="006A05C3" w:rsidP="00545A5F">
            <w:pPr>
              <w:pStyle w:val="TableBody"/>
              <w:rPr>
                <w:color w:val="000000"/>
                <w:sz w:val="20"/>
                <w:szCs w:val="20"/>
              </w:rPr>
            </w:pPr>
            <w:r w:rsidRPr="009D71DD">
              <w:rPr>
                <w:sz w:val="20"/>
                <w:szCs w:val="20"/>
              </w:rPr>
              <w:t>RNA processing and modification</w:t>
            </w:r>
          </w:p>
        </w:tc>
      </w:tr>
      <w:tr w:rsidR="006A05C3" w:rsidRPr="009D71DD" w14:paraId="78812286" w14:textId="77777777" w:rsidTr="00870058">
        <w:trPr>
          <w:trHeight w:val="316"/>
        </w:trPr>
        <w:tc>
          <w:tcPr>
            <w:tcW w:w="943" w:type="dxa"/>
            <w:noWrap/>
            <w:vAlign w:val="bottom"/>
            <w:hideMark/>
          </w:tcPr>
          <w:p w14:paraId="7A29DE9A" w14:textId="77777777" w:rsidR="006A05C3" w:rsidRPr="009D71DD" w:rsidRDefault="006A05C3" w:rsidP="00545A5F">
            <w:pPr>
              <w:pStyle w:val="TableBody"/>
              <w:rPr>
                <w:color w:val="000000"/>
                <w:sz w:val="20"/>
                <w:szCs w:val="20"/>
              </w:rPr>
            </w:pPr>
            <w:r w:rsidRPr="009D71DD">
              <w:rPr>
                <w:sz w:val="20"/>
                <w:szCs w:val="20"/>
              </w:rPr>
              <w:t>K</w:t>
            </w:r>
          </w:p>
        </w:tc>
        <w:tc>
          <w:tcPr>
            <w:tcW w:w="962" w:type="dxa"/>
            <w:noWrap/>
            <w:vAlign w:val="bottom"/>
            <w:hideMark/>
          </w:tcPr>
          <w:p w14:paraId="334DA40B" w14:textId="77777777" w:rsidR="006A05C3" w:rsidRPr="009D71DD" w:rsidRDefault="006A05C3" w:rsidP="0066330A">
            <w:pPr>
              <w:pStyle w:val="TableBody"/>
              <w:jc w:val="right"/>
              <w:rPr>
                <w:color w:val="000000"/>
                <w:sz w:val="20"/>
                <w:szCs w:val="20"/>
              </w:rPr>
            </w:pPr>
          </w:p>
        </w:tc>
        <w:tc>
          <w:tcPr>
            <w:tcW w:w="990" w:type="dxa"/>
            <w:noWrap/>
            <w:vAlign w:val="bottom"/>
            <w:hideMark/>
          </w:tcPr>
          <w:p w14:paraId="449B1BA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7FBCF8" w14:textId="77777777" w:rsidR="006A05C3" w:rsidRPr="009D71DD" w:rsidRDefault="006A05C3" w:rsidP="00545A5F">
            <w:pPr>
              <w:pStyle w:val="TableBody"/>
              <w:rPr>
                <w:color w:val="000000"/>
                <w:sz w:val="20"/>
                <w:szCs w:val="20"/>
              </w:rPr>
            </w:pPr>
            <w:r w:rsidRPr="009D71DD">
              <w:rPr>
                <w:sz w:val="20"/>
                <w:szCs w:val="20"/>
              </w:rPr>
              <w:t>Transcription</w:t>
            </w:r>
          </w:p>
        </w:tc>
      </w:tr>
      <w:tr w:rsidR="006A05C3" w:rsidRPr="009D71DD" w14:paraId="0526180B" w14:textId="77777777" w:rsidTr="00870058">
        <w:trPr>
          <w:trHeight w:val="316"/>
        </w:trPr>
        <w:tc>
          <w:tcPr>
            <w:tcW w:w="943" w:type="dxa"/>
            <w:noWrap/>
            <w:vAlign w:val="bottom"/>
            <w:hideMark/>
          </w:tcPr>
          <w:p w14:paraId="0D1663DF" w14:textId="77777777" w:rsidR="006A05C3" w:rsidRPr="009D71DD" w:rsidRDefault="006A05C3" w:rsidP="00545A5F">
            <w:pPr>
              <w:pStyle w:val="TableBody"/>
              <w:rPr>
                <w:color w:val="000000"/>
                <w:sz w:val="20"/>
                <w:szCs w:val="20"/>
              </w:rPr>
            </w:pPr>
            <w:r w:rsidRPr="009D71DD">
              <w:rPr>
                <w:sz w:val="20"/>
                <w:szCs w:val="20"/>
              </w:rPr>
              <w:t>L</w:t>
            </w:r>
          </w:p>
        </w:tc>
        <w:tc>
          <w:tcPr>
            <w:tcW w:w="962" w:type="dxa"/>
            <w:noWrap/>
            <w:vAlign w:val="bottom"/>
            <w:hideMark/>
          </w:tcPr>
          <w:p w14:paraId="2F0218C9" w14:textId="77777777" w:rsidR="006A05C3" w:rsidRPr="009D71DD" w:rsidRDefault="006A05C3" w:rsidP="0066330A">
            <w:pPr>
              <w:pStyle w:val="TableBody"/>
              <w:jc w:val="right"/>
              <w:rPr>
                <w:color w:val="000000"/>
                <w:sz w:val="20"/>
                <w:szCs w:val="20"/>
              </w:rPr>
            </w:pPr>
          </w:p>
        </w:tc>
        <w:tc>
          <w:tcPr>
            <w:tcW w:w="990" w:type="dxa"/>
            <w:noWrap/>
            <w:vAlign w:val="bottom"/>
            <w:hideMark/>
          </w:tcPr>
          <w:p w14:paraId="7E7DA86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5B1E835" w14:textId="77777777" w:rsidR="006A05C3" w:rsidRPr="009D71DD" w:rsidRDefault="006A05C3" w:rsidP="00545A5F">
            <w:pPr>
              <w:pStyle w:val="TableBody"/>
              <w:rPr>
                <w:color w:val="000000"/>
                <w:sz w:val="20"/>
                <w:szCs w:val="20"/>
              </w:rPr>
            </w:pPr>
            <w:r w:rsidRPr="009D71DD">
              <w:rPr>
                <w:sz w:val="20"/>
                <w:szCs w:val="20"/>
              </w:rPr>
              <w:t>Replication, recombination and repair</w:t>
            </w:r>
          </w:p>
        </w:tc>
      </w:tr>
      <w:tr w:rsidR="006A05C3" w:rsidRPr="009D71DD" w14:paraId="544E820C" w14:textId="77777777" w:rsidTr="00870058">
        <w:trPr>
          <w:trHeight w:val="316"/>
        </w:trPr>
        <w:tc>
          <w:tcPr>
            <w:tcW w:w="943" w:type="dxa"/>
            <w:noWrap/>
            <w:vAlign w:val="bottom"/>
            <w:hideMark/>
          </w:tcPr>
          <w:p w14:paraId="217508DB" w14:textId="77777777" w:rsidR="006A05C3" w:rsidRPr="009D71DD" w:rsidRDefault="006A05C3" w:rsidP="00545A5F">
            <w:pPr>
              <w:pStyle w:val="TableBody"/>
              <w:rPr>
                <w:color w:val="000000"/>
                <w:sz w:val="20"/>
                <w:szCs w:val="20"/>
              </w:rPr>
            </w:pPr>
            <w:r w:rsidRPr="009D71DD">
              <w:rPr>
                <w:sz w:val="20"/>
                <w:szCs w:val="20"/>
              </w:rPr>
              <w:t>B</w:t>
            </w:r>
          </w:p>
        </w:tc>
        <w:tc>
          <w:tcPr>
            <w:tcW w:w="962" w:type="dxa"/>
            <w:noWrap/>
            <w:vAlign w:val="bottom"/>
            <w:hideMark/>
          </w:tcPr>
          <w:p w14:paraId="21E18F81" w14:textId="77777777" w:rsidR="006A05C3" w:rsidRPr="009D71DD" w:rsidRDefault="006A05C3" w:rsidP="0066330A">
            <w:pPr>
              <w:pStyle w:val="TableBody"/>
              <w:jc w:val="right"/>
              <w:rPr>
                <w:color w:val="000000"/>
                <w:sz w:val="20"/>
                <w:szCs w:val="20"/>
              </w:rPr>
            </w:pPr>
          </w:p>
        </w:tc>
        <w:tc>
          <w:tcPr>
            <w:tcW w:w="990" w:type="dxa"/>
            <w:noWrap/>
            <w:vAlign w:val="bottom"/>
            <w:hideMark/>
          </w:tcPr>
          <w:p w14:paraId="654B087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A9013A6" w14:textId="77777777" w:rsidR="006A05C3" w:rsidRPr="009D71DD" w:rsidRDefault="006A05C3" w:rsidP="00545A5F">
            <w:pPr>
              <w:pStyle w:val="TableBody"/>
              <w:rPr>
                <w:color w:val="000000"/>
                <w:sz w:val="20"/>
                <w:szCs w:val="20"/>
              </w:rPr>
            </w:pPr>
            <w:r w:rsidRPr="009D71DD">
              <w:rPr>
                <w:sz w:val="20"/>
                <w:szCs w:val="20"/>
              </w:rPr>
              <w:t>Chromatin structure and dynamics</w:t>
            </w:r>
          </w:p>
        </w:tc>
      </w:tr>
      <w:tr w:rsidR="006A05C3" w:rsidRPr="009D71DD" w14:paraId="36DDDA16" w14:textId="77777777" w:rsidTr="00870058">
        <w:trPr>
          <w:trHeight w:val="316"/>
        </w:trPr>
        <w:tc>
          <w:tcPr>
            <w:tcW w:w="943" w:type="dxa"/>
            <w:noWrap/>
            <w:vAlign w:val="bottom"/>
            <w:hideMark/>
          </w:tcPr>
          <w:p w14:paraId="62DFEFC8" w14:textId="77777777" w:rsidR="006A05C3" w:rsidRPr="009D71DD" w:rsidRDefault="006A05C3" w:rsidP="00545A5F">
            <w:pPr>
              <w:pStyle w:val="TableBody"/>
              <w:rPr>
                <w:color w:val="000000"/>
                <w:sz w:val="20"/>
                <w:szCs w:val="20"/>
              </w:rPr>
            </w:pPr>
            <w:r w:rsidRPr="009D71DD">
              <w:rPr>
                <w:sz w:val="20"/>
                <w:szCs w:val="20"/>
              </w:rPr>
              <w:t>D</w:t>
            </w:r>
          </w:p>
        </w:tc>
        <w:tc>
          <w:tcPr>
            <w:tcW w:w="962" w:type="dxa"/>
            <w:noWrap/>
            <w:vAlign w:val="bottom"/>
            <w:hideMark/>
          </w:tcPr>
          <w:p w14:paraId="43FEBB4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E64452D"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7BE9EC7" w14:textId="77777777" w:rsidR="006A05C3" w:rsidRPr="009D71DD" w:rsidRDefault="006A05C3" w:rsidP="00545A5F">
            <w:pPr>
              <w:pStyle w:val="TableBody"/>
              <w:rPr>
                <w:color w:val="000000"/>
                <w:sz w:val="20"/>
                <w:szCs w:val="20"/>
              </w:rPr>
            </w:pPr>
            <w:r w:rsidRPr="009D71DD">
              <w:rPr>
                <w:sz w:val="20"/>
                <w:szCs w:val="20"/>
              </w:rPr>
              <w:t>Cell cycle control, Cell division, chromosome partitioning</w:t>
            </w:r>
          </w:p>
        </w:tc>
      </w:tr>
      <w:tr w:rsidR="006A05C3" w:rsidRPr="009D71DD" w14:paraId="16DAA25B" w14:textId="77777777" w:rsidTr="00870058">
        <w:trPr>
          <w:trHeight w:val="316"/>
        </w:trPr>
        <w:tc>
          <w:tcPr>
            <w:tcW w:w="943" w:type="dxa"/>
            <w:noWrap/>
            <w:vAlign w:val="bottom"/>
            <w:hideMark/>
          </w:tcPr>
          <w:p w14:paraId="780454C2" w14:textId="77777777" w:rsidR="006A05C3" w:rsidRPr="009D71DD" w:rsidRDefault="006A05C3" w:rsidP="00545A5F">
            <w:pPr>
              <w:pStyle w:val="TableBody"/>
              <w:rPr>
                <w:color w:val="000000"/>
                <w:sz w:val="20"/>
                <w:szCs w:val="20"/>
              </w:rPr>
            </w:pPr>
            <w:r w:rsidRPr="009D71DD">
              <w:rPr>
                <w:sz w:val="20"/>
                <w:szCs w:val="20"/>
              </w:rPr>
              <w:t>V</w:t>
            </w:r>
          </w:p>
        </w:tc>
        <w:tc>
          <w:tcPr>
            <w:tcW w:w="962" w:type="dxa"/>
            <w:noWrap/>
            <w:vAlign w:val="bottom"/>
            <w:hideMark/>
          </w:tcPr>
          <w:p w14:paraId="59347D5A" w14:textId="77777777" w:rsidR="006A05C3" w:rsidRPr="009D71DD" w:rsidRDefault="006A05C3" w:rsidP="0066330A">
            <w:pPr>
              <w:pStyle w:val="TableBody"/>
              <w:jc w:val="right"/>
              <w:rPr>
                <w:color w:val="000000"/>
                <w:sz w:val="20"/>
                <w:szCs w:val="20"/>
              </w:rPr>
            </w:pPr>
          </w:p>
        </w:tc>
        <w:tc>
          <w:tcPr>
            <w:tcW w:w="990" w:type="dxa"/>
            <w:noWrap/>
            <w:vAlign w:val="bottom"/>
            <w:hideMark/>
          </w:tcPr>
          <w:p w14:paraId="4DB9CEA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C3A6251" w14:textId="77777777" w:rsidR="006A05C3" w:rsidRPr="009D71DD" w:rsidRDefault="006A05C3" w:rsidP="00545A5F">
            <w:pPr>
              <w:pStyle w:val="TableBody"/>
              <w:rPr>
                <w:color w:val="000000"/>
                <w:sz w:val="20"/>
                <w:szCs w:val="20"/>
              </w:rPr>
            </w:pPr>
            <w:r w:rsidRPr="009D71DD">
              <w:rPr>
                <w:sz w:val="20"/>
                <w:szCs w:val="20"/>
              </w:rPr>
              <w:t>Defense mechanisms</w:t>
            </w:r>
          </w:p>
        </w:tc>
      </w:tr>
      <w:tr w:rsidR="006A05C3" w:rsidRPr="009D71DD" w14:paraId="02C7747C" w14:textId="77777777" w:rsidTr="00870058">
        <w:trPr>
          <w:trHeight w:val="316"/>
        </w:trPr>
        <w:tc>
          <w:tcPr>
            <w:tcW w:w="943" w:type="dxa"/>
            <w:noWrap/>
            <w:vAlign w:val="bottom"/>
            <w:hideMark/>
          </w:tcPr>
          <w:p w14:paraId="5C934A4F" w14:textId="77777777" w:rsidR="006A05C3" w:rsidRPr="009D71DD" w:rsidRDefault="006A05C3" w:rsidP="00545A5F">
            <w:pPr>
              <w:pStyle w:val="TableBody"/>
              <w:rPr>
                <w:color w:val="000000"/>
                <w:sz w:val="20"/>
                <w:szCs w:val="20"/>
              </w:rPr>
            </w:pPr>
            <w:r w:rsidRPr="009D71DD">
              <w:rPr>
                <w:sz w:val="20"/>
                <w:szCs w:val="20"/>
              </w:rPr>
              <w:t>T</w:t>
            </w:r>
          </w:p>
        </w:tc>
        <w:tc>
          <w:tcPr>
            <w:tcW w:w="962" w:type="dxa"/>
            <w:noWrap/>
            <w:vAlign w:val="bottom"/>
            <w:hideMark/>
          </w:tcPr>
          <w:p w14:paraId="19969CF5" w14:textId="77777777" w:rsidR="006A05C3" w:rsidRPr="009D71DD" w:rsidRDefault="006A05C3" w:rsidP="0066330A">
            <w:pPr>
              <w:pStyle w:val="TableBody"/>
              <w:jc w:val="right"/>
              <w:rPr>
                <w:color w:val="000000"/>
                <w:sz w:val="20"/>
                <w:szCs w:val="20"/>
              </w:rPr>
            </w:pPr>
          </w:p>
        </w:tc>
        <w:tc>
          <w:tcPr>
            <w:tcW w:w="990" w:type="dxa"/>
            <w:noWrap/>
            <w:vAlign w:val="bottom"/>
            <w:hideMark/>
          </w:tcPr>
          <w:p w14:paraId="421017D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E6EFC06" w14:textId="77777777" w:rsidR="006A05C3" w:rsidRPr="009D71DD" w:rsidRDefault="006A05C3" w:rsidP="00545A5F">
            <w:pPr>
              <w:pStyle w:val="TableBody"/>
              <w:rPr>
                <w:color w:val="000000"/>
                <w:sz w:val="20"/>
                <w:szCs w:val="20"/>
              </w:rPr>
            </w:pPr>
            <w:r w:rsidRPr="009D71DD">
              <w:rPr>
                <w:sz w:val="20"/>
                <w:szCs w:val="20"/>
              </w:rPr>
              <w:t>Signal transduction mechanisms</w:t>
            </w:r>
          </w:p>
        </w:tc>
      </w:tr>
      <w:tr w:rsidR="006A05C3" w:rsidRPr="009D71DD" w14:paraId="38DDF6EA" w14:textId="77777777" w:rsidTr="00870058">
        <w:trPr>
          <w:trHeight w:val="316"/>
        </w:trPr>
        <w:tc>
          <w:tcPr>
            <w:tcW w:w="943" w:type="dxa"/>
            <w:noWrap/>
            <w:vAlign w:val="bottom"/>
            <w:hideMark/>
          </w:tcPr>
          <w:p w14:paraId="38CC67BA" w14:textId="77777777" w:rsidR="006A05C3" w:rsidRPr="009D71DD" w:rsidRDefault="006A05C3" w:rsidP="00545A5F">
            <w:pPr>
              <w:pStyle w:val="TableBody"/>
              <w:rPr>
                <w:color w:val="000000"/>
                <w:sz w:val="20"/>
                <w:szCs w:val="20"/>
              </w:rPr>
            </w:pPr>
            <w:r w:rsidRPr="009D71DD">
              <w:rPr>
                <w:sz w:val="20"/>
                <w:szCs w:val="20"/>
              </w:rPr>
              <w:t>M</w:t>
            </w:r>
          </w:p>
        </w:tc>
        <w:tc>
          <w:tcPr>
            <w:tcW w:w="962" w:type="dxa"/>
            <w:noWrap/>
            <w:vAlign w:val="bottom"/>
            <w:hideMark/>
          </w:tcPr>
          <w:p w14:paraId="14B42AA2" w14:textId="77777777" w:rsidR="006A05C3" w:rsidRPr="009D71DD" w:rsidRDefault="006A05C3" w:rsidP="0066330A">
            <w:pPr>
              <w:pStyle w:val="TableBody"/>
              <w:jc w:val="right"/>
              <w:rPr>
                <w:color w:val="000000"/>
                <w:sz w:val="20"/>
                <w:szCs w:val="20"/>
              </w:rPr>
            </w:pPr>
          </w:p>
        </w:tc>
        <w:tc>
          <w:tcPr>
            <w:tcW w:w="990" w:type="dxa"/>
            <w:noWrap/>
            <w:vAlign w:val="bottom"/>
            <w:hideMark/>
          </w:tcPr>
          <w:p w14:paraId="5ED44E15"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1C4758A" w14:textId="77777777" w:rsidR="006A05C3" w:rsidRPr="009D71DD" w:rsidRDefault="006A05C3" w:rsidP="00545A5F">
            <w:pPr>
              <w:pStyle w:val="TableBody"/>
              <w:rPr>
                <w:color w:val="000000"/>
                <w:sz w:val="20"/>
                <w:szCs w:val="20"/>
              </w:rPr>
            </w:pPr>
            <w:r w:rsidRPr="009D71DD">
              <w:rPr>
                <w:sz w:val="20"/>
                <w:szCs w:val="20"/>
              </w:rPr>
              <w:t>Cell wall/membrane biogenesis</w:t>
            </w:r>
          </w:p>
        </w:tc>
      </w:tr>
      <w:tr w:rsidR="006A05C3" w:rsidRPr="009D71DD" w14:paraId="3B7A2313" w14:textId="77777777" w:rsidTr="00870058">
        <w:trPr>
          <w:trHeight w:val="316"/>
        </w:trPr>
        <w:tc>
          <w:tcPr>
            <w:tcW w:w="943" w:type="dxa"/>
            <w:noWrap/>
            <w:vAlign w:val="bottom"/>
            <w:hideMark/>
          </w:tcPr>
          <w:p w14:paraId="3656494C" w14:textId="77777777" w:rsidR="006A05C3" w:rsidRPr="009D71DD" w:rsidRDefault="006A05C3" w:rsidP="00545A5F">
            <w:pPr>
              <w:pStyle w:val="TableBody"/>
              <w:rPr>
                <w:color w:val="000000"/>
                <w:sz w:val="20"/>
                <w:szCs w:val="20"/>
              </w:rPr>
            </w:pPr>
            <w:r w:rsidRPr="009D71DD">
              <w:rPr>
                <w:sz w:val="20"/>
                <w:szCs w:val="20"/>
              </w:rPr>
              <w:t>N</w:t>
            </w:r>
          </w:p>
        </w:tc>
        <w:tc>
          <w:tcPr>
            <w:tcW w:w="962" w:type="dxa"/>
            <w:noWrap/>
            <w:vAlign w:val="bottom"/>
            <w:hideMark/>
          </w:tcPr>
          <w:p w14:paraId="2746BDB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E96F9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96B110F" w14:textId="77777777" w:rsidR="006A05C3" w:rsidRPr="009D71DD" w:rsidRDefault="006A05C3" w:rsidP="00545A5F">
            <w:pPr>
              <w:pStyle w:val="TableBody"/>
              <w:rPr>
                <w:color w:val="000000"/>
                <w:sz w:val="20"/>
                <w:szCs w:val="20"/>
              </w:rPr>
            </w:pPr>
            <w:r w:rsidRPr="009D71DD">
              <w:rPr>
                <w:sz w:val="20"/>
                <w:szCs w:val="20"/>
              </w:rPr>
              <w:t>Cell motility</w:t>
            </w:r>
          </w:p>
        </w:tc>
      </w:tr>
      <w:tr w:rsidR="006A05C3" w:rsidRPr="009D71DD" w14:paraId="5DBA897C" w14:textId="77777777" w:rsidTr="00870058">
        <w:trPr>
          <w:trHeight w:val="316"/>
        </w:trPr>
        <w:tc>
          <w:tcPr>
            <w:tcW w:w="943" w:type="dxa"/>
            <w:noWrap/>
            <w:vAlign w:val="bottom"/>
            <w:hideMark/>
          </w:tcPr>
          <w:p w14:paraId="57A05356" w14:textId="77777777" w:rsidR="006A05C3" w:rsidRPr="009D71DD" w:rsidRDefault="006A05C3" w:rsidP="00545A5F">
            <w:pPr>
              <w:pStyle w:val="TableBody"/>
              <w:rPr>
                <w:color w:val="000000"/>
                <w:sz w:val="20"/>
                <w:szCs w:val="20"/>
              </w:rPr>
            </w:pPr>
            <w:r w:rsidRPr="009D71DD">
              <w:rPr>
                <w:sz w:val="20"/>
                <w:szCs w:val="20"/>
              </w:rPr>
              <w:t>U</w:t>
            </w:r>
          </w:p>
        </w:tc>
        <w:tc>
          <w:tcPr>
            <w:tcW w:w="962" w:type="dxa"/>
            <w:noWrap/>
            <w:vAlign w:val="bottom"/>
            <w:hideMark/>
          </w:tcPr>
          <w:p w14:paraId="3CA9F65D" w14:textId="77777777" w:rsidR="006A05C3" w:rsidRPr="009D71DD" w:rsidRDefault="006A05C3" w:rsidP="0066330A">
            <w:pPr>
              <w:pStyle w:val="TableBody"/>
              <w:jc w:val="right"/>
              <w:rPr>
                <w:color w:val="000000"/>
                <w:sz w:val="20"/>
                <w:szCs w:val="20"/>
              </w:rPr>
            </w:pPr>
          </w:p>
        </w:tc>
        <w:tc>
          <w:tcPr>
            <w:tcW w:w="990" w:type="dxa"/>
            <w:noWrap/>
            <w:vAlign w:val="bottom"/>
            <w:hideMark/>
          </w:tcPr>
          <w:p w14:paraId="5F5D2BB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14640FB0" w14:textId="77777777" w:rsidR="006A05C3" w:rsidRPr="009D71DD" w:rsidRDefault="006A05C3" w:rsidP="00545A5F">
            <w:pPr>
              <w:pStyle w:val="TableBody"/>
              <w:rPr>
                <w:color w:val="000000"/>
                <w:sz w:val="20"/>
                <w:szCs w:val="20"/>
              </w:rPr>
            </w:pPr>
            <w:r w:rsidRPr="009D71DD">
              <w:rPr>
                <w:sz w:val="20"/>
                <w:szCs w:val="20"/>
              </w:rPr>
              <w:t>Intracellular trafficking and secretion</w:t>
            </w:r>
          </w:p>
        </w:tc>
      </w:tr>
      <w:tr w:rsidR="006A05C3" w:rsidRPr="009D71DD" w14:paraId="7C2CF44C" w14:textId="77777777" w:rsidTr="00870058">
        <w:trPr>
          <w:trHeight w:val="316"/>
        </w:trPr>
        <w:tc>
          <w:tcPr>
            <w:tcW w:w="943" w:type="dxa"/>
            <w:noWrap/>
            <w:vAlign w:val="bottom"/>
            <w:hideMark/>
          </w:tcPr>
          <w:p w14:paraId="58393CE0" w14:textId="77777777" w:rsidR="006A05C3" w:rsidRPr="009D71DD" w:rsidRDefault="006A05C3" w:rsidP="00545A5F">
            <w:pPr>
              <w:pStyle w:val="TableBody"/>
              <w:rPr>
                <w:color w:val="000000"/>
                <w:sz w:val="20"/>
                <w:szCs w:val="20"/>
              </w:rPr>
            </w:pPr>
            <w:r w:rsidRPr="009D71DD">
              <w:rPr>
                <w:sz w:val="20"/>
                <w:szCs w:val="20"/>
              </w:rPr>
              <w:t>O</w:t>
            </w:r>
          </w:p>
        </w:tc>
        <w:tc>
          <w:tcPr>
            <w:tcW w:w="962" w:type="dxa"/>
            <w:noWrap/>
            <w:vAlign w:val="bottom"/>
            <w:hideMark/>
          </w:tcPr>
          <w:p w14:paraId="26E14D9F" w14:textId="77777777" w:rsidR="006A05C3" w:rsidRPr="009D71DD" w:rsidRDefault="006A05C3" w:rsidP="0066330A">
            <w:pPr>
              <w:pStyle w:val="TableBody"/>
              <w:jc w:val="right"/>
              <w:rPr>
                <w:color w:val="000000"/>
                <w:sz w:val="20"/>
                <w:szCs w:val="20"/>
              </w:rPr>
            </w:pPr>
          </w:p>
        </w:tc>
        <w:tc>
          <w:tcPr>
            <w:tcW w:w="990" w:type="dxa"/>
            <w:noWrap/>
            <w:vAlign w:val="bottom"/>
            <w:hideMark/>
          </w:tcPr>
          <w:p w14:paraId="2C6B83FC" w14:textId="77777777" w:rsidR="006A05C3" w:rsidRPr="009D71DD" w:rsidRDefault="006A05C3" w:rsidP="0066330A">
            <w:pPr>
              <w:pStyle w:val="TableBody"/>
              <w:jc w:val="right"/>
              <w:rPr>
                <w:color w:val="000000"/>
                <w:sz w:val="20"/>
                <w:szCs w:val="20"/>
              </w:rPr>
            </w:pPr>
          </w:p>
        </w:tc>
        <w:tc>
          <w:tcPr>
            <w:tcW w:w="5645" w:type="dxa"/>
            <w:noWrap/>
            <w:vAlign w:val="bottom"/>
            <w:hideMark/>
          </w:tcPr>
          <w:p w14:paraId="33B32F5E" w14:textId="77777777" w:rsidR="006A05C3" w:rsidRPr="009D71DD" w:rsidRDefault="006A05C3" w:rsidP="00545A5F">
            <w:pPr>
              <w:pStyle w:val="TableBody"/>
              <w:rPr>
                <w:color w:val="000000"/>
                <w:sz w:val="20"/>
                <w:szCs w:val="20"/>
              </w:rPr>
            </w:pPr>
            <w:r w:rsidRPr="009D71DD">
              <w:rPr>
                <w:sz w:val="20"/>
                <w:szCs w:val="20"/>
              </w:rPr>
              <w:t>Posttranslational modification, protein turnover, chaperones</w:t>
            </w:r>
          </w:p>
        </w:tc>
      </w:tr>
      <w:tr w:rsidR="006A05C3" w:rsidRPr="009D71DD" w14:paraId="3E7CEBF9" w14:textId="77777777" w:rsidTr="00870058">
        <w:trPr>
          <w:trHeight w:val="316"/>
        </w:trPr>
        <w:tc>
          <w:tcPr>
            <w:tcW w:w="943" w:type="dxa"/>
            <w:noWrap/>
            <w:vAlign w:val="bottom"/>
            <w:hideMark/>
          </w:tcPr>
          <w:p w14:paraId="63A50EEE" w14:textId="77777777" w:rsidR="006A05C3" w:rsidRPr="009D71DD" w:rsidRDefault="006A05C3" w:rsidP="00545A5F">
            <w:pPr>
              <w:pStyle w:val="TableBody"/>
              <w:rPr>
                <w:color w:val="000000"/>
                <w:sz w:val="20"/>
                <w:szCs w:val="20"/>
              </w:rPr>
            </w:pPr>
            <w:r w:rsidRPr="009D71DD">
              <w:rPr>
                <w:sz w:val="20"/>
                <w:szCs w:val="20"/>
              </w:rPr>
              <w:t>C</w:t>
            </w:r>
          </w:p>
        </w:tc>
        <w:tc>
          <w:tcPr>
            <w:tcW w:w="962" w:type="dxa"/>
            <w:noWrap/>
            <w:vAlign w:val="bottom"/>
            <w:hideMark/>
          </w:tcPr>
          <w:p w14:paraId="4E3A9C19" w14:textId="77777777" w:rsidR="006A05C3" w:rsidRPr="009D71DD" w:rsidRDefault="006A05C3" w:rsidP="0066330A">
            <w:pPr>
              <w:pStyle w:val="TableBody"/>
              <w:jc w:val="right"/>
              <w:rPr>
                <w:color w:val="000000"/>
                <w:sz w:val="20"/>
                <w:szCs w:val="20"/>
              </w:rPr>
            </w:pPr>
          </w:p>
        </w:tc>
        <w:tc>
          <w:tcPr>
            <w:tcW w:w="990" w:type="dxa"/>
            <w:noWrap/>
            <w:vAlign w:val="bottom"/>
            <w:hideMark/>
          </w:tcPr>
          <w:p w14:paraId="39834A8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7CCF79B4" w14:textId="77777777" w:rsidR="006A05C3" w:rsidRPr="009D71DD" w:rsidRDefault="006A05C3" w:rsidP="00545A5F">
            <w:pPr>
              <w:pStyle w:val="TableBody"/>
              <w:rPr>
                <w:color w:val="000000"/>
                <w:sz w:val="20"/>
                <w:szCs w:val="20"/>
              </w:rPr>
            </w:pPr>
            <w:r w:rsidRPr="009D71DD">
              <w:rPr>
                <w:sz w:val="20"/>
                <w:szCs w:val="20"/>
              </w:rPr>
              <w:t>Energy production and conversion</w:t>
            </w:r>
          </w:p>
        </w:tc>
      </w:tr>
      <w:tr w:rsidR="006A05C3" w:rsidRPr="009D71DD" w14:paraId="539151FF" w14:textId="77777777" w:rsidTr="00870058">
        <w:trPr>
          <w:trHeight w:val="316"/>
        </w:trPr>
        <w:tc>
          <w:tcPr>
            <w:tcW w:w="943" w:type="dxa"/>
            <w:noWrap/>
            <w:vAlign w:val="bottom"/>
            <w:hideMark/>
          </w:tcPr>
          <w:p w14:paraId="5975736A" w14:textId="77777777" w:rsidR="006A05C3" w:rsidRPr="009D71DD" w:rsidRDefault="006A05C3" w:rsidP="00545A5F">
            <w:pPr>
              <w:pStyle w:val="TableBody"/>
              <w:rPr>
                <w:color w:val="000000"/>
                <w:sz w:val="20"/>
                <w:szCs w:val="20"/>
              </w:rPr>
            </w:pPr>
            <w:r w:rsidRPr="009D71DD">
              <w:rPr>
                <w:sz w:val="20"/>
                <w:szCs w:val="20"/>
              </w:rPr>
              <w:t>G</w:t>
            </w:r>
          </w:p>
        </w:tc>
        <w:tc>
          <w:tcPr>
            <w:tcW w:w="962" w:type="dxa"/>
            <w:noWrap/>
            <w:vAlign w:val="bottom"/>
            <w:hideMark/>
          </w:tcPr>
          <w:p w14:paraId="09D9A00C" w14:textId="77777777" w:rsidR="006A05C3" w:rsidRPr="009D71DD" w:rsidRDefault="006A05C3" w:rsidP="0066330A">
            <w:pPr>
              <w:pStyle w:val="TableBody"/>
              <w:jc w:val="right"/>
              <w:rPr>
                <w:color w:val="000000"/>
                <w:sz w:val="20"/>
                <w:szCs w:val="20"/>
              </w:rPr>
            </w:pPr>
          </w:p>
        </w:tc>
        <w:tc>
          <w:tcPr>
            <w:tcW w:w="990" w:type="dxa"/>
            <w:noWrap/>
            <w:vAlign w:val="bottom"/>
            <w:hideMark/>
          </w:tcPr>
          <w:p w14:paraId="7CDDAD7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F54CEE0" w14:textId="77777777" w:rsidR="006A05C3" w:rsidRPr="009D71DD" w:rsidRDefault="006A05C3" w:rsidP="00545A5F">
            <w:pPr>
              <w:pStyle w:val="TableBody"/>
              <w:rPr>
                <w:color w:val="000000"/>
                <w:sz w:val="20"/>
                <w:szCs w:val="20"/>
              </w:rPr>
            </w:pPr>
            <w:r w:rsidRPr="009D71DD">
              <w:rPr>
                <w:sz w:val="20"/>
                <w:szCs w:val="20"/>
              </w:rPr>
              <w:t>Carbohydrate transport and metabolism</w:t>
            </w:r>
          </w:p>
        </w:tc>
      </w:tr>
      <w:tr w:rsidR="006A05C3" w:rsidRPr="009D71DD" w14:paraId="0A9643F8" w14:textId="77777777" w:rsidTr="00870058">
        <w:trPr>
          <w:trHeight w:val="316"/>
        </w:trPr>
        <w:tc>
          <w:tcPr>
            <w:tcW w:w="943" w:type="dxa"/>
            <w:noWrap/>
            <w:vAlign w:val="bottom"/>
            <w:hideMark/>
          </w:tcPr>
          <w:p w14:paraId="09038FB0" w14:textId="77777777" w:rsidR="006A05C3" w:rsidRPr="009D71DD" w:rsidRDefault="006A05C3" w:rsidP="00545A5F">
            <w:pPr>
              <w:pStyle w:val="TableBody"/>
              <w:rPr>
                <w:color w:val="000000"/>
                <w:sz w:val="20"/>
                <w:szCs w:val="20"/>
              </w:rPr>
            </w:pPr>
            <w:r w:rsidRPr="009D71DD">
              <w:rPr>
                <w:sz w:val="20"/>
                <w:szCs w:val="20"/>
              </w:rPr>
              <w:t>E</w:t>
            </w:r>
          </w:p>
        </w:tc>
        <w:tc>
          <w:tcPr>
            <w:tcW w:w="962" w:type="dxa"/>
            <w:noWrap/>
            <w:vAlign w:val="bottom"/>
            <w:hideMark/>
          </w:tcPr>
          <w:p w14:paraId="68AC0390" w14:textId="77777777" w:rsidR="006A05C3" w:rsidRPr="009D71DD" w:rsidRDefault="006A05C3" w:rsidP="0066330A">
            <w:pPr>
              <w:pStyle w:val="TableBody"/>
              <w:jc w:val="right"/>
              <w:rPr>
                <w:color w:val="000000"/>
                <w:sz w:val="20"/>
                <w:szCs w:val="20"/>
              </w:rPr>
            </w:pPr>
          </w:p>
        </w:tc>
        <w:tc>
          <w:tcPr>
            <w:tcW w:w="990" w:type="dxa"/>
            <w:noWrap/>
            <w:vAlign w:val="bottom"/>
            <w:hideMark/>
          </w:tcPr>
          <w:p w14:paraId="2A11A718"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2442042" w14:textId="77777777" w:rsidR="006A05C3" w:rsidRPr="009D71DD" w:rsidRDefault="006A05C3" w:rsidP="00545A5F">
            <w:pPr>
              <w:pStyle w:val="TableBody"/>
              <w:rPr>
                <w:color w:val="000000"/>
                <w:sz w:val="20"/>
                <w:szCs w:val="20"/>
              </w:rPr>
            </w:pPr>
            <w:r w:rsidRPr="009D71DD">
              <w:rPr>
                <w:sz w:val="20"/>
                <w:szCs w:val="20"/>
              </w:rPr>
              <w:t>Amino acid transport and metabolism</w:t>
            </w:r>
          </w:p>
        </w:tc>
      </w:tr>
      <w:tr w:rsidR="006A05C3" w:rsidRPr="009D71DD" w14:paraId="55745D49" w14:textId="77777777" w:rsidTr="00870058">
        <w:trPr>
          <w:trHeight w:val="316"/>
        </w:trPr>
        <w:tc>
          <w:tcPr>
            <w:tcW w:w="943" w:type="dxa"/>
            <w:noWrap/>
            <w:vAlign w:val="bottom"/>
            <w:hideMark/>
          </w:tcPr>
          <w:p w14:paraId="41BA3938" w14:textId="77777777" w:rsidR="006A05C3" w:rsidRPr="009D71DD" w:rsidRDefault="006A05C3" w:rsidP="00545A5F">
            <w:pPr>
              <w:pStyle w:val="TableBody"/>
              <w:rPr>
                <w:color w:val="000000"/>
                <w:sz w:val="20"/>
                <w:szCs w:val="20"/>
              </w:rPr>
            </w:pPr>
            <w:r w:rsidRPr="009D71DD">
              <w:rPr>
                <w:sz w:val="20"/>
                <w:szCs w:val="20"/>
              </w:rPr>
              <w:t>F</w:t>
            </w:r>
          </w:p>
        </w:tc>
        <w:tc>
          <w:tcPr>
            <w:tcW w:w="962" w:type="dxa"/>
            <w:noWrap/>
            <w:vAlign w:val="bottom"/>
            <w:hideMark/>
          </w:tcPr>
          <w:p w14:paraId="2031E5B0" w14:textId="77777777" w:rsidR="006A05C3" w:rsidRPr="009D71DD" w:rsidRDefault="006A05C3" w:rsidP="0066330A">
            <w:pPr>
              <w:pStyle w:val="TableBody"/>
              <w:jc w:val="right"/>
              <w:rPr>
                <w:color w:val="000000"/>
                <w:sz w:val="20"/>
                <w:szCs w:val="20"/>
              </w:rPr>
            </w:pPr>
          </w:p>
        </w:tc>
        <w:tc>
          <w:tcPr>
            <w:tcW w:w="990" w:type="dxa"/>
            <w:noWrap/>
            <w:vAlign w:val="bottom"/>
            <w:hideMark/>
          </w:tcPr>
          <w:p w14:paraId="35455F04" w14:textId="77777777" w:rsidR="006A05C3" w:rsidRPr="009D71DD" w:rsidRDefault="006A05C3" w:rsidP="0066330A">
            <w:pPr>
              <w:pStyle w:val="TableBody"/>
              <w:jc w:val="right"/>
              <w:rPr>
                <w:color w:val="000000"/>
                <w:sz w:val="20"/>
                <w:szCs w:val="20"/>
              </w:rPr>
            </w:pPr>
          </w:p>
        </w:tc>
        <w:tc>
          <w:tcPr>
            <w:tcW w:w="5645" w:type="dxa"/>
            <w:noWrap/>
            <w:vAlign w:val="bottom"/>
            <w:hideMark/>
          </w:tcPr>
          <w:p w14:paraId="415ADA45" w14:textId="77777777" w:rsidR="006A05C3" w:rsidRPr="009D71DD" w:rsidRDefault="006A05C3" w:rsidP="00545A5F">
            <w:pPr>
              <w:pStyle w:val="TableBody"/>
              <w:rPr>
                <w:color w:val="000000"/>
                <w:sz w:val="20"/>
                <w:szCs w:val="20"/>
              </w:rPr>
            </w:pPr>
            <w:r w:rsidRPr="009D71DD">
              <w:rPr>
                <w:sz w:val="20"/>
                <w:szCs w:val="20"/>
              </w:rPr>
              <w:t>Nucleotide transport and metabolism</w:t>
            </w:r>
          </w:p>
        </w:tc>
      </w:tr>
      <w:tr w:rsidR="006A05C3" w:rsidRPr="009D71DD" w14:paraId="3B051F96" w14:textId="77777777" w:rsidTr="00870058">
        <w:trPr>
          <w:trHeight w:val="316"/>
        </w:trPr>
        <w:tc>
          <w:tcPr>
            <w:tcW w:w="943" w:type="dxa"/>
            <w:noWrap/>
            <w:vAlign w:val="bottom"/>
            <w:hideMark/>
          </w:tcPr>
          <w:p w14:paraId="6C2B99A6" w14:textId="77777777" w:rsidR="006A05C3" w:rsidRPr="009D71DD" w:rsidRDefault="006A05C3" w:rsidP="00545A5F">
            <w:pPr>
              <w:pStyle w:val="TableBody"/>
              <w:rPr>
                <w:color w:val="000000"/>
                <w:sz w:val="20"/>
                <w:szCs w:val="20"/>
              </w:rPr>
            </w:pPr>
            <w:r w:rsidRPr="009D71DD">
              <w:rPr>
                <w:sz w:val="20"/>
                <w:szCs w:val="20"/>
              </w:rPr>
              <w:t>H</w:t>
            </w:r>
          </w:p>
        </w:tc>
        <w:tc>
          <w:tcPr>
            <w:tcW w:w="962" w:type="dxa"/>
            <w:noWrap/>
            <w:vAlign w:val="bottom"/>
            <w:hideMark/>
          </w:tcPr>
          <w:p w14:paraId="5FB2773B" w14:textId="77777777" w:rsidR="006A05C3" w:rsidRPr="009D71DD" w:rsidRDefault="006A05C3" w:rsidP="0066330A">
            <w:pPr>
              <w:pStyle w:val="TableBody"/>
              <w:jc w:val="right"/>
              <w:rPr>
                <w:color w:val="000000"/>
                <w:sz w:val="20"/>
                <w:szCs w:val="20"/>
              </w:rPr>
            </w:pPr>
          </w:p>
        </w:tc>
        <w:tc>
          <w:tcPr>
            <w:tcW w:w="990" w:type="dxa"/>
            <w:noWrap/>
            <w:vAlign w:val="bottom"/>
            <w:hideMark/>
          </w:tcPr>
          <w:p w14:paraId="5C94EB13"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80B0D2B" w14:textId="77777777" w:rsidR="006A05C3" w:rsidRPr="009D71DD" w:rsidRDefault="006A05C3" w:rsidP="00545A5F">
            <w:pPr>
              <w:pStyle w:val="TableBody"/>
              <w:rPr>
                <w:color w:val="000000"/>
                <w:sz w:val="20"/>
                <w:szCs w:val="20"/>
              </w:rPr>
            </w:pPr>
            <w:r w:rsidRPr="009D71DD">
              <w:rPr>
                <w:sz w:val="20"/>
                <w:szCs w:val="20"/>
              </w:rPr>
              <w:t>Coenzyme transport and metabolism</w:t>
            </w:r>
          </w:p>
        </w:tc>
      </w:tr>
      <w:tr w:rsidR="006A05C3" w:rsidRPr="009D71DD" w14:paraId="0F1C1A1F" w14:textId="77777777" w:rsidTr="00870058">
        <w:trPr>
          <w:trHeight w:val="316"/>
        </w:trPr>
        <w:tc>
          <w:tcPr>
            <w:tcW w:w="943" w:type="dxa"/>
            <w:noWrap/>
            <w:vAlign w:val="bottom"/>
            <w:hideMark/>
          </w:tcPr>
          <w:p w14:paraId="4E9985B9" w14:textId="77777777" w:rsidR="006A05C3" w:rsidRPr="009D71DD" w:rsidRDefault="006A05C3" w:rsidP="00545A5F">
            <w:pPr>
              <w:pStyle w:val="TableBody"/>
              <w:rPr>
                <w:color w:val="000000"/>
                <w:sz w:val="20"/>
                <w:szCs w:val="20"/>
              </w:rPr>
            </w:pPr>
            <w:r w:rsidRPr="009D71DD">
              <w:rPr>
                <w:sz w:val="20"/>
                <w:szCs w:val="20"/>
              </w:rPr>
              <w:t>I</w:t>
            </w:r>
          </w:p>
        </w:tc>
        <w:tc>
          <w:tcPr>
            <w:tcW w:w="962" w:type="dxa"/>
            <w:noWrap/>
            <w:vAlign w:val="bottom"/>
            <w:hideMark/>
          </w:tcPr>
          <w:p w14:paraId="72ABE7F1" w14:textId="77777777" w:rsidR="006A05C3" w:rsidRPr="009D71DD" w:rsidRDefault="006A05C3" w:rsidP="0066330A">
            <w:pPr>
              <w:pStyle w:val="TableBody"/>
              <w:jc w:val="right"/>
              <w:rPr>
                <w:color w:val="000000"/>
                <w:sz w:val="20"/>
                <w:szCs w:val="20"/>
              </w:rPr>
            </w:pPr>
          </w:p>
        </w:tc>
        <w:tc>
          <w:tcPr>
            <w:tcW w:w="990" w:type="dxa"/>
            <w:noWrap/>
            <w:vAlign w:val="bottom"/>
            <w:hideMark/>
          </w:tcPr>
          <w:p w14:paraId="47EDEB4E"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D68F8C3" w14:textId="77777777" w:rsidR="006A05C3" w:rsidRPr="009D71DD" w:rsidRDefault="006A05C3" w:rsidP="00545A5F">
            <w:pPr>
              <w:pStyle w:val="TableBody"/>
              <w:rPr>
                <w:color w:val="000000"/>
                <w:sz w:val="20"/>
                <w:szCs w:val="20"/>
              </w:rPr>
            </w:pPr>
            <w:r w:rsidRPr="009D71DD">
              <w:rPr>
                <w:sz w:val="20"/>
                <w:szCs w:val="20"/>
              </w:rPr>
              <w:t>Lipid transport and metabolism</w:t>
            </w:r>
          </w:p>
        </w:tc>
      </w:tr>
      <w:tr w:rsidR="006A05C3" w:rsidRPr="009D71DD" w14:paraId="39C37DC5" w14:textId="77777777" w:rsidTr="00870058">
        <w:trPr>
          <w:trHeight w:val="316"/>
        </w:trPr>
        <w:tc>
          <w:tcPr>
            <w:tcW w:w="943" w:type="dxa"/>
            <w:noWrap/>
            <w:vAlign w:val="bottom"/>
            <w:hideMark/>
          </w:tcPr>
          <w:p w14:paraId="4422E377" w14:textId="77777777" w:rsidR="006A05C3" w:rsidRPr="009D71DD" w:rsidRDefault="006A05C3" w:rsidP="00545A5F">
            <w:pPr>
              <w:pStyle w:val="TableBody"/>
              <w:rPr>
                <w:color w:val="000000"/>
                <w:sz w:val="20"/>
                <w:szCs w:val="20"/>
              </w:rPr>
            </w:pPr>
            <w:r w:rsidRPr="009D71DD">
              <w:rPr>
                <w:sz w:val="20"/>
                <w:szCs w:val="20"/>
              </w:rPr>
              <w:t>P</w:t>
            </w:r>
          </w:p>
        </w:tc>
        <w:tc>
          <w:tcPr>
            <w:tcW w:w="962" w:type="dxa"/>
            <w:noWrap/>
            <w:vAlign w:val="bottom"/>
            <w:hideMark/>
          </w:tcPr>
          <w:p w14:paraId="097D1BA8" w14:textId="77777777" w:rsidR="006A05C3" w:rsidRPr="009D71DD" w:rsidRDefault="006A05C3" w:rsidP="0066330A">
            <w:pPr>
              <w:pStyle w:val="TableBody"/>
              <w:jc w:val="right"/>
              <w:rPr>
                <w:color w:val="000000"/>
                <w:sz w:val="20"/>
                <w:szCs w:val="20"/>
              </w:rPr>
            </w:pPr>
          </w:p>
        </w:tc>
        <w:tc>
          <w:tcPr>
            <w:tcW w:w="990" w:type="dxa"/>
            <w:noWrap/>
            <w:vAlign w:val="bottom"/>
            <w:hideMark/>
          </w:tcPr>
          <w:p w14:paraId="1F9AC431" w14:textId="77777777" w:rsidR="006A05C3" w:rsidRPr="009D71DD" w:rsidRDefault="006A05C3" w:rsidP="0066330A">
            <w:pPr>
              <w:pStyle w:val="TableBody"/>
              <w:jc w:val="right"/>
              <w:rPr>
                <w:color w:val="000000"/>
                <w:sz w:val="20"/>
                <w:szCs w:val="20"/>
              </w:rPr>
            </w:pPr>
          </w:p>
        </w:tc>
        <w:tc>
          <w:tcPr>
            <w:tcW w:w="5645" w:type="dxa"/>
            <w:noWrap/>
            <w:vAlign w:val="bottom"/>
            <w:hideMark/>
          </w:tcPr>
          <w:p w14:paraId="0F653C35" w14:textId="77777777" w:rsidR="006A05C3" w:rsidRPr="009D71DD" w:rsidRDefault="006A05C3" w:rsidP="00545A5F">
            <w:pPr>
              <w:pStyle w:val="TableBody"/>
              <w:rPr>
                <w:color w:val="000000"/>
                <w:sz w:val="20"/>
                <w:szCs w:val="20"/>
              </w:rPr>
            </w:pPr>
            <w:r w:rsidRPr="009D71DD">
              <w:rPr>
                <w:sz w:val="20"/>
                <w:szCs w:val="20"/>
              </w:rPr>
              <w:t>Inorganic ion transport and metabolism</w:t>
            </w:r>
          </w:p>
        </w:tc>
      </w:tr>
      <w:tr w:rsidR="006A05C3" w:rsidRPr="009D71DD" w14:paraId="2DB01FD9" w14:textId="77777777" w:rsidTr="00870058">
        <w:trPr>
          <w:trHeight w:val="316"/>
        </w:trPr>
        <w:tc>
          <w:tcPr>
            <w:tcW w:w="943" w:type="dxa"/>
            <w:noWrap/>
            <w:vAlign w:val="bottom"/>
            <w:hideMark/>
          </w:tcPr>
          <w:p w14:paraId="1BBCB11B" w14:textId="77777777" w:rsidR="006A05C3" w:rsidRPr="009D71DD" w:rsidRDefault="006A05C3" w:rsidP="00545A5F">
            <w:pPr>
              <w:pStyle w:val="TableBody"/>
              <w:rPr>
                <w:color w:val="000000"/>
                <w:sz w:val="20"/>
                <w:szCs w:val="20"/>
              </w:rPr>
            </w:pPr>
            <w:r w:rsidRPr="009D71DD">
              <w:rPr>
                <w:sz w:val="20"/>
                <w:szCs w:val="20"/>
              </w:rPr>
              <w:t>Q</w:t>
            </w:r>
          </w:p>
        </w:tc>
        <w:tc>
          <w:tcPr>
            <w:tcW w:w="962" w:type="dxa"/>
            <w:noWrap/>
            <w:vAlign w:val="bottom"/>
            <w:hideMark/>
          </w:tcPr>
          <w:p w14:paraId="30E317AD" w14:textId="77777777" w:rsidR="006A05C3" w:rsidRPr="009D71DD" w:rsidRDefault="006A05C3" w:rsidP="0066330A">
            <w:pPr>
              <w:pStyle w:val="TableBody"/>
              <w:jc w:val="right"/>
              <w:rPr>
                <w:color w:val="000000"/>
                <w:sz w:val="20"/>
                <w:szCs w:val="20"/>
              </w:rPr>
            </w:pPr>
          </w:p>
        </w:tc>
        <w:tc>
          <w:tcPr>
            <w:tcW w:w="990" w:type="dxa"/>
            <w:noWrap/>
            <w:vAlign w:val="bottom"/>
            <w:hideMark/>
          </w:tcPr>
          <w:p w14:paraId="13100A89"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970F692" w14:textId="77777777" w:rsidR="006A05C3" w:rsidRPr="009D71DD" w:rsidRDefault="006A05C3" w:rsidP="00545A5F">
            <w:pPr>
              <w:pStyle w:val="TableBody"/>
              <w:rPr>
                <w:color w:val="000000"/>
                <w:sz w:val="20"/>
                <w:szCs w:val="20"/>
              </w:rPr>
            </w:pPr>
            <w:r w:rsidRPr="009D71DD">
              <w:rPr>
                <w:sz w:val="20"/>
                <w:szCs w:val="20"/>
              </w:rPr>
              <w:t>Secondary metabolites biosynthesis, transport and catabolism</w:t>
            </w:r>
          </w:p>
        </w:tc>
      </w:tr>
      <w:tr w:rsidR="006A05C3" w:rsidRPr="009D71DD" w14:paraId="52BC879B" w14:textId="77777777" w:rsidTr="00870058">
        <w:trPr>
          <w:trHeight w:val="316"/>
        </w:trPr>
        <w:tc>
          <w:tcPr>
            <w:tcW w:w="943" w:type="dxa"/>
            <w:noWrap/>
            <w:vAlign w:val="bottom"/>
            <w:hideMark/>
          </w:tcPr>
          <w:p w14:paraId="58C29562" w14:textId="77777777" w:rsidR="006A05C3" w:rsidRPr="009D71DD" w:rsidRDefault="006A05C3" w:rsidP="00545A5F">
            <w:pPr>
              <w:pStyle w:val="TableBody"/>
              <w:rPr>
                <w:color w:val="000000"/>
                <w:sz w:val="20"/>
                <w:szCs w:val="20"/>
              </w:rPr>
            </w:pPr>
            <w:r w:rsidRPr="009D71DD">
              <w:rPr>
                <w:sz w:val="20"/>
                <w:szCs w:val="20"/>
              </w:rPr>
              <w:t>R</w:t>
            </w:r>
          </w:p>
        </w:tc>
        <w:tc>
          <w:tcPr>
            <w:tcW w:w="962" w:type="dxa"/>
            <w:noWrap/>
            <w:vAlign w:val="bottom"/>
            <w:hideMark/>
          </w:tcPr>
          <w:p w14:paraId="3BE9AA5E" w14:textId="77777777" w:rsidR="006A05C3" w:rsidRPr="009D71DD" w:rsidRDefault="006A05C3" w:rsidP="0066330A">
            <w:pPr>
              <w:pStyle w:val="TableBody"/>
              <w:jc w:val="right"/>
              <w:rPr>
                <w:color w:val="000000"/>
                <w:sz w:val="20"/>
                <w:szCs w:val="20"/>
              </w:rPr>
            </w:pPr>
          </w:p>
        </w:tc>
        <w:tc>
          <w:tcPr>
            <w:tcW w:w="990" w:type="dxa"/>
            <w:noWrap/>
            <w:vAlign w:val="bottom"/>
            <w:hideMark/>
          </w:tcPr>
          <w:p w14:paraId="0E39A2DB" w14:textId="77777777" w:rsidR="006A05C3" w:rsidRPr="009D71DD" w:rsidRDefault="006A05C3" w:rsidP="0066330A">
            <w:pPr>
              <w:pStyle w:val="TableBody"/>
              <w:jc w:val="right"/>
              <w:rPr>
                <w:color w:val="000000"/>
                <w:sz w:val="20"/>
                <w:szCs w:val="20"/>
              </w:rPr>
            </w:pPr>
          </w:p>
        </w:tc>
        <w:tc>
          <w:tcPr>
            <w:tcW w:w="5645" w:type="dxa"/>
            <w:noWrap/>
            <w:vAlign w:val="bottom"/>
            <w:hideMark/>
          </w:tcPr>
          <w:p w14:paraId="542962B4" w14:textId="77777777" w:rsidR="006A05C3" w:rsidRPr="009D71DD" w:rsidRDefault="006A05C3" w:rsidP="00545A5F">
            <w:pPr>
              <w:pStyle w:val="TableBody"/>
              <w:rPr>
                <w:color w:val="000000"/>
                <w:sz w:val="20"/>
                <w:szCs w:val="20"/>
              </w:rPr>
            </w:pPr>
            <w:r w:rsidRPr="009D71DD">
              <w:rPr>
                <w:sz w:val="20"/>
                <w:szCs w:val="20"/>
              </w:rPr>
              <w:t>General function prediction only</w:t>
            </w:r>
          </w:p>
        </w:tc>
      </w:tr>
      <w:tr w:rsidR="006A05C3" w:rsidRPr="009D71DD" w14:paraId="1BBA67C5" w14:textId="77777777" w:rsidTr="00870058">
        <w:trPr>
          <w:trHeight w:val="316"/>
        </w:trPr>
        <w:tc>
          <w:tcPr>
            <w:tcW w:w="943" w:type="dxa"/>
            <w:noWrap/>
            <w:vAlign w:val="bottom"/>
            <w:hideMark/>
          </w:tcPr>
          <w:p w14:paraId="25AB1496" w14:textId="77777777" w:rsidR="006A05C3" w:rsidRPr="009D71DD" w:rsidRDefault="006A05C3" w:rsidP="00545A5F">
            <w:pPr>
              <w:pStyle w:val="TableBody"/>
              <w:rPr>
                <w:color w:val="000000"/>
                <w:sz w:val="20"/>
                <w:szCs w:val="20"/>
              </w:rPr>
            </w:pPr>
            <w:r w:rsidRPr="009D71DD">
              <w:rPr>
                <w:sz w:val="20"/>
                <w:szCs w:val="20"/>
              </w:rPr>
              <w:t>S</w:t>
            </w:r>
          </w:p>
        </w:tc>
        <w:tc>
          <w:tcPr>
            <w:tcW w:w="962" w:type="dxa"/>
            <w:noWrap/>
            <w:vAlign w:val="bottom"/>
            <w:hideMark/>
          </w:tcPr>
          <w:p w14:paraId="2F4178B6" w14:textId="77777777" w:rsidR="006A05C3" w:rsidRPr="009D71DD" w:rsidRDefault="006A05C3" w:rsidP="0066330A">
            <w:pPr>
              <w:pStyle w:val="TableBody"/>
              <w:jc w:val="right"/>
              <w:rPr>
                <w:color w:val="000000"/>
                <w:sz w:val="20"/>
                <w:szCs w:val="20"/>
              </w:rPr>
            </w:pPr>
          </w:p>
        </w:tc>
        <w:tc>
          <w:tcPr>
            <w:tcW w:w="990" w:type="dxa"/>
            <w:noWrap/>
            <w:vAlign w:val="bottom"/>
            <w:hideMark/>
          </w:tcPr>
          <w:p w14:paraId="7DC0BD1F" w14:textId="77777777" w:rsidR="006A05C3" w:rsidRPr="009D71DD" w:rsidRDefault="006A05C3" w:rsidP="0066330A">
            <w:pPr>
              <w:pStyle w:val="TableBody"/>
              <w:jc w:val="right"/>
              <w:rPr>
                <w:color w:val="000000"/>
                <w:sz w:val="20"/>
                <w:szCs w:val="20"/>
              </w:rPr>
            </w:pPr>
          </w:p>
        </w:tc>
        <w:tc>
          <w:tcPr>
            <w:tcW w:w="5645" w:type="dxa"/>
            <w:noWrap/>
            <w:vAlign w:val="bottom"/>
            <w:hideMark/>
          </w:tcPr>
          <w:p w14:paraId="66245AC0" w14:textId="77777777" w:rsidR="006A05C3" w:rsidRPr="009D71DD" w:rsidRDefault="006A05C3" w:rsidP="00545A5F">
            <w:pPr>
              <w:pStyle w:val="TableBody"/>
              <w:rPr>
                <w:color w:val="000000"/>
                <w:sz w:val="20"/>
                <w:szCs w:val="20"/>
              </w:rPr>
            </w:pPr>
            <w:r w:rsidRPr="009D71DD">
              <w:rPr>
                <w:sz w:val="20"/>
                <w:szCs w:val="20"/>
              </w:rPr>
              <w:t>Function unknown</w:t>
            </w:r>
          </w:p>
        </w:tc>
      </w:tr>
      <w:tr w:rsidR="006A05C3" w:rsidRPr="009D71DD" w14:paraId="5EA3BE1A" w14:textId="77777777" w:rsidTr="00870058">
        <w:trPr>
          <w:trHeight w:val="316"/>
        </w:trPr>
        <w:tc>
          <w:tcPr>
            <w:tcW w:w="943" w:type="dxa"/>
            <w:tcBorders>
              <w:bottom w:val="single" w:sz="4" w:space="0" w:color="auto"/>
            </w:tcBorders>
            <w:noWrap/>
            <w:vAlign w:val="bottom"/>
            <w:hideMark/>
          </w:tcPr>
          <w:p w14:paraId="592BB93F" w14:textId="77777777" w:rsidR="006A05C3" w:rsidRPr="009D71DD" w:rsidRDefault="006A05C3" w:rsidP="00545A5F">
            <w:pPr>
              <w:pStyle w:val="TableBody"/>
              <w:rPr>
                <w:color w:val="000000"/>
                <w:sz w:val="20"/>
                <w:szCs w:val="20"/>
              </w:rPr>
            </w:pPr>
            <w:r w:rsidRPr="009D71DD">
              <w:rPr>
                <w:sz w:val="20"/>
                <w:szCs w:val="20"/>
              </w:rPr>
              <w:t>-</w:t>
            </w:r>
          </w:p>
        </w:tc>
        <w:tc>
          <w:tcPr>
            <w:tcW w:w="962" w:type="dxa"/>
            <w:tcBorders>
              <w:bottom w:val="single" w:sz="4" w:space="0" w:color="auto"/>
            </w:tcBorders>
            <w:noWrap/>
            <w:vAlign w:val="bottom"/>
            <w:hideMark/>
          </w:tcPr>
          <w:p w14:paraId="7D6E8711" w14:textId="77777777" w:rsidR="006A05C3" w:rsidRPr="009D71DD" w:rsidRDefault="006A05C3" w:rsidP="0066330A">
            <w:pPr>
              <w:pStyle w:val="TableBody"/>
              <w:jc w:val="right"/>
              <w:rPr>
                <w:color w:val="000000"/>
                <w:sz w:val="20"/>
                <w:szCs w:val="20"/>
              </w:rPr>
            </w:pPr>
          </w:p>
        </w:tc>
        <w:tc>
          <w:tcPr>
            <w:tcW w:w="990" w:type="dxa"/>
            <w:tcBorders>
              <w:bottom w:val="single" w:sz="4" w:space="0" w:color="auto"/>
            </w:tcBorders>
            <w:noWrap/>
            <w:vAlign w:val="bottom"/>
            <w:hideMark/>
          </w:tcPr>
          <w:p w14:paraId="14408792" w14:textId="77777777" w:rsidR="006A05C3" w:rsidRPr="009D71DD" w:rsidRDefault="006A05C3" w:rsidP="0066330A">
            <w:pPr>
              <w:pStyle w:val="TableBody"/>
              <w:jc w:val="right"/>
              <w:rPr>
                <w:color w:val="000000"/>
                <w:sz w:val="20"/>
                <w:szCs w:val="20"/>
              </w:rPr>
            </w:pPr>
          </w:p>
        </w:tc>
        <w:tc>
          <w:tcPr>
            <w:tcW w:w="5645" w:type="dxa"/>
            <w:tcBorders>
              <w:bottom w:val="single" w:sz="4" w:space="0" w:color="auto"/>
            </w:tcBorders>
            <w:noWrap/>
            <w:vAlign w:val="bottom"/>
            <w:hideMark/>
          </w:tcPr>
          <w:p w14:paraId="0A9DB134" w14:textId="77777777" w:rsidR="006A05C3" w:rsidRPr="009D71DD" w:rsidRDefault="006A05C3" w:rsidP="00545A5F">
            <w:pPr>
              <w:pStyle w:val="TableBody"/>
              <w:rPr>
                <w:color w:val="000000"/>
                <w:sz w:val="20"/>
                <w:szCs w:val="20"/>
              </w:rPr>
            </w:pPr>
            <w:r w:rsidRPr="009D71DD">
              <w:rPr>
                <w:sz w:val="20"/>
                <w:szCs w:val="20"/>
              </w:rPr>
              <w:t>Not in COGs</w:t>
            </w:r>
          </w:p>
        </w:tc>
      </w:tr>
    </w:tbl>
    <w:p w14:paraId="4AC0DDB6" w14:textId="77777777" w:rsidR="006A05C3" w:rsidRPr="009D71DD" w:rsidRDefault="006A05C3" w:rsidP="006A05C3">
      <w:pPr>
        <w:pStyle w:val="TableFootnote"/>
        <w:autoSpaceDE w:val="0"/>
        <w:autoSpaceDN w:val="0"/>
        <w:adjustRightInd w:val="0"/>
        <w:rPr>
          <w:sz w:val="20"/>
          <w:szCs w:val="20"/>
        </w:rPr>
      </w:pPr>
      <w:r w:rsidRPr="009D71DD">
        <w:rPr>
          <w:sz w:val="20"/>
          <w:szCs w:val="20"/>
        </w:rPr>
        <w:t>The total is based on the total number of protein coding genes in the genome.</w:t>
      </w:r>
    </w:p>
    <w:p w14:paraId="64066907" w14:textId="77777777" w:rsidR="00D1103D" w:rsidRDefault="00D1103D">
      <w:r>
        <w:br w:type="page"/>
      </w:r>
    </w:p>
    <w:p w14:paraId="64F8308B" w14:textId="77777777" w:rsidR="00D1103D" w:rsidRDefault="00D1103D" w:rsidP="0066330A">
      <w:pPr>
        <w:pStyle w:val="Heading1"/>
      </w:pPr>
      <w:r w:rsidRPr="00D1103D">
        <w:lastRenderedPageBreak/>
        <w:t>Instructions for additional tables.</w:t>
      </w:r>
    </w:p>
    <w:p w14:paraId="206B4021" w14:textId="77777777" w:rsidR="00D1103D" w:rsidRPr="00E632DC" w:rsidRDefault="00D1103D" w:rsidP="00196C3D">
      <w:pPr>
        <w:pStyle w:val="Paragraph"/>
      </w:pPr>
      <w:r w:rsidRPr="00E632DC">
        <w:t xml:space="preserve">Any additional tables must be formatted in the same manner </w:t>
      </w:r>
      <w:r w:rsidR="00B17724">
        <w:t xml:space="preserve">as tables one through five. </w:t>
      </w:r>
      <w:r w:rsidR="00B17724" w:rsidRPr="00E632DC">
        <w:t>This</w:t>
      </w:r>
      <w:r w:rsidR="00B17724">
        <w:t xml:space="preserve"> format is</w:t>
      </w:r>
      <w:r w:rsidRPr="00E632DC">
        <w:t xml:space="preserve"> detailed below</w:t>
      </w:r>
      <w:r w:rsidR="00B17724">
        <w:t xml:space="preserve"> in an example table:</w:t>
      </w:r>
    </w:p>
    <w:p w14:paraId="4D880096" w14:textId="77777777" w:rsidR="00E632DC" w:rsidRPr="00E632DC" w:rsidRDefault="00E632DC" w:rsidP="00E632DC">
      <w:pPr>
        <w:spacing w:after="0"/>
        <w:rPr>
          <w:rFonts w:ascii="Times New Roman" w:hAnsi="Times New Roman" w:cs="Times New Roman"/>
          <w:b/>
          <w:sz w:val="24"/>
          <w:szCs w:val="24"/>
        </w:rPr>
      </w:pPr>
      <w:r>
        <w:rPr>
          <w:rFonts w:ascii="Times New Roman" w:hAnsi="Times New Roman" w:cs="Times New Roman"/>
          <w:b/>
          <w:sz w:val="24"/>
          <w:szCs w:val="24"/>
        </w:rPr>
        <w:t xml:space="preserve">Table </w:t>
      </w:r>
      <w:r w:rsidR="00B17724">
        <w:rPr>
          <w:rFonts w:ascii="Times New Roman" w:hAnsi="Times New Roman" w:cs="Times New Roman"/>
          <w:b/>
          <w:sz w:val="24"/>
          <w:szCs w:val="24"/>
        </w:rPr>
        <w:t>Number</w:t>
      </w:r>
      <w:r>
        <w:rPr>
          <w:rFonts w:ascii="Times New Roman" w:hAnsi="Times New Roman" w:cs="Times New Roman"/>
          <w:b/>
          <w:sz w:val="24"/>
          <w:szCs w:val="24"/>
        </w:rPr>
        <w:t xml:space="preserve">. </w:t>
      </w:r>
      <w:r w:rsidRPr="00E632DC">
        <w:rPr>
          <w:rFonts w:ascii="Times New Roman" w:hAnsi="Times New Roman" w:cs="Times New Roman"/>
          <w:sz w:val="24"/>
          <w:szCs w:val="24"/>
        </w:rPr>
        <w:t>Table title</w:t>
      </w:r>
    </w:p>
    <w:tbl>
      <w:tblPr>
        <w:tblW w:w="0" w:type="auto"/>
        <w:tblLook w:val="04A0" w:firstRow="1" w:lastRow="0" w:firstColumn="1" w:lastColumn="0" w:noHBand="0" w:noVBand="1"/>
      </w:tblPr>
      <w:tblGrid>
        <w:gridCol w:w="2394"/>
        <w:gridCol w:w="2394"/>
        <w:gridCol w:w="2394"/>
        <w:gridCol w:w="2196"/>
      </w:tblGrid>
      <w:tr w:rsidR="00D1103D" w:rsidRPr="00E632DC" w14:paraId="6D71DC94" w14:textId="77777777" w:rsidTr="000A28A8">
        <w:tc>
          <w:tcPr>
            <w:tcW w:w="2394" w:type="dxa"/>
            <w:tcBorders>
              <w:top w:val="single" w:sz="4" w:space="0" w:color="auto"/>
              <w:bottom w:val="single" w:sz="4" w:space="0" w:color="auto"/>
            </w:tcBorders>
          </w:tcPr>
          <w:p w14:paraId="758B6915" w14:textId="77777777" w:rsidR="00D1103D" w:rsidRPr="00B35D73" w:rsidRDefault="00E632DC">
            <w:pPr>
              <w:rPr>
                <w:rFonts w:ascii="Times New Roman" w:hAnsi="Times New Roman" w:cs="Times New Roman"/>
                <w:b/>
                <w:sz w:val="24"/>
                <w:szCs w:val="24"/>
              </w:rPr>
            </w:pPr>
            <w:r w:rsidRPr="00B35D73">
              <w:rPr>
                <w:rFonts w:ascii="Times New Roman" w:hAnsi="Times New Roman" w:cs="Times New Roman"/>
                <w:b/>
                <w:sz w:val="24"/>
                <w:szCs w:val="24"/>
              </w:rPr>
              <w:t>Table header</w:t>
            </w:r>
          </w:p>
        </w:tc>
        <w:tc>
          <w:tcPr>
            <w:tcW w:w="2394" w:type="dxa"/>
            <w:tcBorders>
              <w:top w:val="single" w:sz="4" w:space="0" w:color="auto"/>
              <w:bottom w:val="single" w:sz="4" w:space="0" w:color="auto"/>
            </w:tcBorders>
          </w:tcPr>
          <w:p w14:paraId="004B4EBB"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394" w:type="dxa"/>
            <w:tcBorders>
              <w:top w:val="single" w:sz="4" w:space="0" w:color="auto"/>
              <w:bottom w:val="single" w:sz="4" w:space="0" w:color="auto"/>
            </w:tcBorders>
          </w:tcPr>
          <w:p w14:paraId="64181866"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bottom w:val="single" w:sz="4" w:space="0" w:color="auto"/>
            </w:tcBorders>
          </w:tcPr>
          <w:p w14:paraId="0B6CF14D" w14:textId="77777777"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r>
      <w:tr w:rsidR="00D1103D" w:rsidRPr="00B17724" w14:paraId="7E3614D3" w14:textId="77777777" w:rsidTr="000A28A8">
        <w:tc>
          <w:tcPr>
            <w:tcW w:w="2394" w:type="dxa"/>
            <w:tcBorders>
              <w:top w:val="single" w:sz="4" w:space="0" w:color="auto"/>
            </w:tcBorders>
          </w:tcPr>
          <w:p w14:paraId="44281027" w14:textId="77777777" w:rsidR="00D1103D"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1</w:t>
            </w:r>
          </w:p>
        </w:tc>
        <w:tc>
          <w:tcPr>
            <w:tcW w:w="2394" w:type="dxa"/>
            <w:tcBorders>
              <w:top w:val="single" w:sz="4" w:space="0" w:color="auto"/>
            </w:tcBorders>
          </w:tcPr>
          <w:p w14:paraId="500081B5"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top w:val="single" w:sz="4" w:space="0" w:color="auto"/>
            </w:tcBorders>
          </w:tcPr>
          <w:p w14:paraId="3E7CD8EB"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top w:val="single" w:sz="4" w:space="0" w:color="auto"/>
            </w:tcBorders>
          </w:tcPr>
          <w:p w14:paraId="569A72E1"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2CDF5A96" w14:textId="77777777" w:rsidTr="000A28A8">
        <w:tc>
          <w:tcPr>
            <w:tcW w:w="2394" w:type="dxa"/>
          </w:tcPr>
          <w:p w14:paraId="7BC9E2DA" w14:textId="77777777" w:rsidR="00E632DC"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2</w:t>
            </w:r>
          </w:p>
        </w:tc>
        <w:tc>
          <w:tcPr>
            <w:tcW w:w="2394" w:type="dxa"/>
          </w:tcPr>
          <w:p w14:paraId="0B10BD4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Pr>
          <w:p w14:paraId="1C3B39C5"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Pr>
          <w:p w14:paraId="27240BA4"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14:paraId="087F7413" w14:textId="77777777" w:rsidTr="000A28A8">
        <w:tc>
          <w:tcPr>
            <w:tcW w:w="2394" w:type="dxa"/>
            <w:tcBorders>
              <w:bottom w:val="single" w:sz="4" w:space="0" w:color="auto"/>
            </w:tcBorders>
          </w:tcPr>
          <w:p w14:paraId="0FA2F553"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Row 3</w:t>
            </w:r>
          </w:p>
        </w:tc>
        <w:tc>
          <w:tcPr>
            <w:tcW w:w="2394" w:type="dxa"/>
            <w:tcBorders>
              <w:bottom w:val="single" w:sz="4" w:space="0" w:color="auto"/>
            </w:tcBorders>
          </w:tcPr>
          <w:p w14:paraId="79AA39E8"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bottom w:val="single" w:sz="4" w:space="0" w:color="auto"/>
            </w:tcBorders>
          </w:tcPr>
          <w:p w14:paraId="127C616F"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bottom w:val="single" w:sz="4" w:space="0" w:color="auto"/>
            </w:tcBorders>
          </w:tcPr>
          <w:p w14:paraId="48B2A562" w14:textId="77777777"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bl>
    <w:p w14:paraId="1C94BDB8" w14:textId="77777777"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Table footer</w:t>
      </w:r>
    </w:p>
    <w:p w14:paraId="113EF3E5" w14:textId="77777777" w:rsidR="00E632DC" w:rsidRPr="00B17724" w:rsidRDefault="00E632DC">
      <w:pPr>
        <w:rPr>
          <w:rFonts w:cstheme="minorHAnsi"/>
        </w:rPr>
      </w:pPr>
      <w:r>
        <w:rPr>
          <w:rFonts w:cstheme="minorHAnsi"/>
        </w:rPr>
        <w:t>Table title must not exceed one row and this row must begin with</w:t>
      </w:r>
      <w:r w:rsidR="00B17724">
        <w:rPr>
          <w:rFonts w:cstheme="minorHAnsi"/>
        </w:rPr>
        <w:t xml:space="preserve"> the</w:t>
      </w:r>
      <w:r>
        <w:rPr>
          <w:rFonts w:cstheme="minorHAnsi"/>
        </w:rPr>
        <w:t xml:space="preserve"> table number. The top row of the table must have a top and bottom border and the bottom row of the table must have a bottom border. 12pt Times New Roman must be used for both table title and header. Table rows</w:t>
      </w:r>
      <w:r w:rsidR="00B17724">
        <w:rPr>
          <w:rFonts w:cstheme="minorHAnsi"/>
        </w:rPr>
        <w:t xml:space="preserve"> and footer</w:t>
      </w:r>
      <w:r>
        <w:rPr>
          <w:rFonts w:cstheme="minorHAnsi"/>
        </w:rPr>
        <w:t xml:space="preserve"> must be 10 </w:t>
      </w:r>
      <w:proofErr w:type="spellStart"/>
      <w:r>
        <w:rPr>
          <w:rFonts w:cstheme="minorHAnsi"/>
        </w:rPr>
        <w:t>pt</w:t>
      </w:r>
      <w:proofErr w:type="spellEnd"/>
      <w:r>
        <w:rPr>
          <w:rFonts w:cstheme="minorHAnsi"/>
        </w:rPr>
        <w:t xml:space="preserve"> Times New Roman</w:t>
      </w:r>
      <w:r w:rsidR="00B17724">
        <w:rPr>
          <w:rFonts w:cstheme="minorHAnsi"/>
        </w:rPr>
        <w:t xml:space="preserve">. Table footer is used to explain different elements. Authors should use superscript </w:t>
      </w:r>
      <w:r w:rsidR="00B17724">
        <w:rPr>
          <w:rFonts w:cstheme="minorHAnsi"/>
          <w:vertAlign w:val="superscript"/>
        </w:rPr>
        <w:t>a, b, c, etc.</w:t>
      </w:r>
      <w:r w:rsidR="00B17724">
        <w:rPr>
          <w:rFonts w:cstheme="minorHAnsi"/>
        </w:rPr>
        <w:t xml:space="preserve"> to refer to the element which is being described (as in table one).</w:t>
      </w:r>
      <w:r w:rsidR="00B35D73">
        <w:rPr>
          <w:rFonts w:cstheme="minorHAnsi"/>
        </w:rPr>
        <w:t xml:space="preserve"> All additional tables should be able to fit in a 10 × 9 space. Font should be no smaller than 10 pt. additional tables normally only appear in an extended genome report.</w:t>
      </w:r>
    </w:p>
    <w:p w14:paraId="371F4693" w14:textId="77777777" w:rsidR="00374EBD" w:rsidRDefault="00374EBD">
      <w:r>
        <w:br w:type="page"/>
      </w:r>
    </w:p>
    <w:p w14:paraId="45E33996" w14:textId="77777777" w:rsidR="00374EBD" w:rsidRPr="005F0C4E" w:rsidRDefault="00374EBD" w:rsidP="005F65D1">
      <w:pPr>
        <w:pStyle w:val="Heading1"/>
      </w:pPr>
      <w:r w:rsidRPr="005F0C4E">
        <w:lastRenderedPageBreak/>
        <w:t>Figure legends</w:t>
      </w:r>
    </w:p>
    <w:p w14:paraId="39251492" w14:textId="77777777" w:rsidR="00374EBD" w:rsidRPr="005F0C4E" w:rsidRDefault="00374EBD" w:rsidP="005F65D1">
      <w:pPr>
        <w:pStyle w:val="Paragraph"/>
      </w:pPr>
      <w:r w:rsidRPr="005F0C4E">
        <w:t xml:space="preserve">The legends should be included in the main manuscript text file at the end of the document, rather than being a part of the figure file. For each figure, the following information should be provided: Figure number (in sequence, using Arabic numerals - i.e. Figure 1, 2, 3 </w:t>
      </w:r>
      <w:r w:rsidR="00A834B5" w:rsidRPr="005F0C4E">
        <w:t>etc.</w:t>
      </w:r>
      <w:r w:rsidRPr="005F0C4E">
        <w:t>); short title of figure (maximum 15 words); detailed legend, up to 300 words.</w:t>
      </w:r>
    </w:p>
    <w:p w14:paraId="5E930026" w14:textId="77777777" w:rsidR="00374EBD" w:rsidRPr="005F0C4E" w:rsidRDefault="00374EBD" w:rsidP="005F65D1">
      <w:pPr>
        <w:pStyle w:val="Paragraph"/>
      </w:pPr>
      <w:r w:rsidRPr="005F0C4E">
        <w:rPr>
          <w:rStyle w:val="Strong"/>
        </w:rPr>
        <w:t>Please note that it is the responsibility of the author(s) to obtain permission from the copyright holder to reproduce figures or tables that have previously been published elsewhere.</w:t>
      </w:r>
    </w:p>
    <w:p w14:paraId="4879AD36" w14:textId="77777777" w:rsidR="006A05C3" w:rsidRDefault="00374EBD" w:rsidP="005F65D1">
      <w:pPr>
        <w:pStyle w:val="Paragraph"/>
        <w:rPr>
          <w:rFonts w:cstheme="minorHAnsi"/>
        </w:rPr>
      </w:pPr>
      <w:r w:rsidRPr="005F0C4E">
        <w:rPr>
          <w:rStyle w:val="Strong"/>
          <w:rFonts w:cstheme="minorHAnsi"/>
        </w:rPr>
        <w:t>Required Figure(s):</w:t>
      </w:r>
      <w:r w:rsidR="005F0C4E">
        <w:rPr>
          <w:rStyle w:val="Strong"/>
          <w:rFonts w:cstheme="minorHAnsi"/>
        </w:rPr>
        <w:t xml:space="preserve"> </w:t>
      </w:r>
      <w:r w:rsidR="005F0C4E" w:rsidRPr="005F0C4E">
        <w:rPr>
          <w:rStyle w:val="Strong"/>
          <w:rFonts w:cstheme="minorHAnsi"/>
          <w:b w:val="0"/>
        </w:rPr>
        <w:t>a</w:t>
      </w:r>
      <w:r w:rsidRPr="005F0C4E">
        <w:rPr>
          <w:rFonts w:cstheme="minorHAnsi"/>
        </w:rPr>
        <w:t xml:space="preserve"> phylogenetic tree indicating current placement and a photomicrograph or electron photomicrograph of the source organism.</w:t>
      </w:r>
      <w:r w:rsidR="00462366">
        <w:rPr>
          <w:rFonts w:cstheme="minorHAnsi"/>
        </w:rPr>
        <w:t xml:space="preserve"> Authors should include a brief explanation as to the source of the data, algorithms used to create the tree and any relevant references. Each terminal node should indicate the current name of the species from the 16 </w:t>
      </w:r>
      <w:proofErr w:type="spellStart"/>
      <w:r w:rsidR="00462366">
        <w:rPr>
          <w:rFonts w:cstheme="minorHAnsi"/>
        </w:rPr>
        <w:t>rRNA</w:t>
      </w:r>
      <w:proofErr w:type="spellEnd"/>
      <w:r w:rsidR="00462366">
        <w:rPr>
          <w:rFonts w:cstheme="minorHAnsi"/>
        </w:rPr>
        <w:t xml:space="preserve"> gene or other marker gene originated, and the </w:t>
      </w:r>
      <w:proofErr w:type="spellStart"/>
      <w:r w:rsidR="00462366">
        <w:rPr>
          <w:rFonts w:cstheme="minorHAnsi"/>
        </w:rPr>
        <w:t>Genbank</w:t>
      </w:r>
      <w:proofErr w:type="spellEnd"/>
      <w:r w:rsidR="00462366">
        <w:rPr>
          <w:rFonts w:cstheme="minorHAnsi"/>
        </w:rPr>
        <w:t xml:space="preserve"> identifier. Type strains should be identified as such using </w:t>
      </w:r>
      <w:r w:rsidR="00D1103D">
        <w:rPr>
          <w:rFonts w:cstheme="minorHAnsi"/>
        </w:rPr>
        <w:t>a</w:t>
      </w:r>
      <w:r w:rsidR="00462366">
        <w:rPr>
          <w:rFonts w:cstheme="minorHAnsi"/>
        </w:rPr>
        <w:t xml:space="preserve"> superscripted “T”. Authors should also include information about which species/strains used in a tree have a sequenced genome. Trees should not </w:t>
      </w:r>
      <w:r w:rsidR="00D1103D">
        <w:rPr>
          <w:rFonts w:cstheme="minorHAnsi"/>
        </w:rPr>
        <w:t>exceed</w:t>
      </w:r>
      <w:r w:rsidR="00462366">
        <w:rPr>
          <w:rFonts w:cstheme="minorHAnsi"/>
        </w:rPr>
        <w:t xml:space="preserve"> a single page </w:t>
      </w:r>
      <w:r w:rsidR="00D1103D">
        <w:rPr>
          <w:rFonts w:cstheme="minorHAnsi"/>
        </w:rPr>
        <w:t>(7</w:t>
      </w:r>
      <w:r w:rsidR="00462366">
        <w:rPr>
          <w:rFonts w:cstheme="minorHAnsi"/>
        </w:rPr>
        <w:t xml:space="preserve"> x 9 in, including figure legend). Text should be no smaller than 8 </w:t>
      </w:r>
      <w:proofErr w:type="spellStart"/>
      <w:r w:rsidR="00462366">
        <w:rPr>
          <w:rFonts w:cstheme="minorHAnsi"/>
        </w:rPr>
        <w:t>pt</w:t>
      </w:r>
      <w:proofErr w:type="spellEnd"/>
      <w:r w:rsidR="00462366">
        <w:rPr>
          <w:rFonts w:cstheme="minorHAnsi"/>
        </w:rPr>
        <w:t xml:space="preserve"> when drawn to scale and should not overlap.</w:t>
      </w:r>
    </w:p>
    <w:p w14:paraId="7EF6D0AC" w14:textId="7457FC64" w:rsidR="00E31FDF" w:rsidRDefault="005F0C4E" w:rsidP="005F65D1">
      <w:pPr>
        <w:pStyle w:val="Paragraph"/>
        <w:rPr>
          <w:ins w:id="279" w:author="Joshua Hamilton" w:date="2015-10-01T10:34:00Z"/>
          <w:rStyle w:val="Strong"/>
          <w:rFonts w:cstheme="minorHAnsi"/>
          <w:b w:val="0"/>
        </w:rPr>
      </w:pPr>
      <w:r>
        <w:rPr>
          <w:rStyle w:val="Strong"/>
          <w:rFonts w:cstheme="minorHAnsi"/>
        </w:rPr>
        <w:t>Optional</w:t>
      </w:r>
      <w:r w:rsidRPr="005F0C4E">
        <w:rPr>
          <w:rStyle w:val="Strong"/>
          <w:rFonts w:cstheme="minorHAnsi"/>
        </w:rPr>
        <w:t xml:space="preserve"> Figure:</w:t>
      </w:r>
      <w:r>
        <w:rPr>
          <w:rStyle w:val="Strong"/>
          <w:rFonts w:cstheme="minorHAnsi"/>
        </w:rPr>
        <w:t xml:space="preserve"> </w:t>
      </w:r>
      <w:r w:rsidR="00462366">
        <w:rPr>
          <w:rStyle w:val="Strong"/>
          <w:rFonts w:cstheme="minorHAnsi"/>
          <w:b w:val="0"/>
        </w:rPr>
        <w:t xml:space="preserve">A genome map should be provided, for complete genome sequences, keyed to the COGS groups. </w:t>
      </w:r>
    </w:p>
    <w:p w14:paraId="6E7A7DF7" w14:textId="77777777" w:rsidR="00E31FDF" w:rsidRDefault="00E31FDF">
      <w:pPr>
        <w:rPr>
          <w:ins w:id="280" w:author="Joshua Hamilton" w:date="2015-10-01T10:34:00Z"/>
          <w:rStyle w:val="Strong"/>
          <w:rFonts w:ascii="Times New Roman" w:eastAsia="Times New Roman" w:hAnsi="Times New Roman" w:cstheme="minorHAnsi"/>
          <w:b w:val="0"/>
          <w:szCs w:val="24"/>
        </w:rPr>
      </w:pPr>
      <w:ins w:id="281" w:author="Joshua Hamilton" w:date="2015-10-01T10:34:00Z">
        <w:r>
          <w:rPr>
            <w:rStyle w:val="Strong"/>
            <w:rFonts w:cstheme="minorHAnsi"/>
            <w:b w:val="0"/>
          </w:rPr>
          <w:br w:type="page"/>
        </w:r>
      </w:ins>
    </w:p>
    <w:p w14:paraId="554C8A06" w14:textId="6C3F4D76" w:rsidR="005F0C4E" w:rsidRDefault="00E31FDF" w:rsidP="007A0221">
      <w:pPr>
        <w:pStyle w:val="Heading1"/>
        <w:rPr>
          <w:ins w:id="282" w:author="Joshua Hamilton" w:date="2015-10-01T10:34:00Z"/>
        </w:rPr>
      </w:pPr>
      <w:commentRangeStart w:id="283"/>
      <w:ins w:id="284" w:author="Joshua Hamilton" w:date="2015-10-01T10:34:00Z">
        <w:r>
          <w:lastRenderedPageBreak/>
          <w:t>Figure 1</w:t>
        </w:r>
      </w:ins>
      <w:commentRangeEnd w:id="283"/>
      <w:ins w:id="285" w:author="Joshua Hamilton" w:date="2015-10-01T10:48:00Z">
        <w:r w:rsidR="00EF1EFC">
          <w:rPr>
            <w:rStyle w:val="CommentReference"/>
            <w:rFonts w:asciiTheme="minorHAnsi" w:eastAsiaTheme="minorEastAsia" w:hAnsiTheme="minorHAnsi" w:cstheme="minorBidi"/>
            <w:b w:val="0"/>
            <w:bCs w:val="0"/>
            <w:color w:val="auto"/>
          </w:rPr>
          <w:commentReference w:id="283"/>
        </w:r>
      </w:ins>
    </w:p>
    <w:p w14:paraId="538B94E3" w14:textId="77777777" w:rsidR="00E31FDF" w:rsidRDefault="00E31FDF" w:rsidP="007A0221">
      <w:pPr>
        <w:rPr>
          <w:ins w:id="287" w:author="Joshua Hamilton" w:date="2015-10-01T10:34:00Z"/>
        </w:rPr>
      </w:pPr>
    </w:p>
    <w:p w14:paraId="2CDBAD65" w14:textId="304094F9" w:rsidR="00E31FDF" w:rsidRDefault="00E31FDF" w:rsidP="00E31FDF">
      <w:pPr>
        <w:rPr>
          <w:ins w:id="288" w:author="Joshua Hamilton" w:date="2015-10-01T10:35:00Z"/>
        </w:rPr>
      </w:pPr>
      <w:ins w:id="289" w:author="Joshua Hamilton" w:date="2015-10-01T10:35:00Z">
        <w:r>
          <w:rPr>
            <w:noProof/>
            <w:lang w:eastAsia="en-US"/>
          </w:rPr>
          <w:drawing>
            <wp:inline distT="0" distB="0" distL="0" distR="0" wp14:anchorId="1401C9F0" wp14:editId="5CD2C7D6">
              <wp:extent cx="5933440" cy="4917440"/>
              <wp:effectExtent l="0" t="0" r="10160" b="10160"/>
              <wp:docPr id="6" name="Picture 6" descr="Macintosh HD:Users:joshamilton:Documents:Research:2015a-GenomeAnnouncements:GenAnnc Repository:phylogeny:betIVProvisiona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shamilton:Documents:Research:2015a-GenomeAnnouncements:GenAnnc Repository:phylogeny:betIVProvisional.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4917440"/>
                      </a:xfrm>
                      <a:prstGeom prst="rect">
                        <a:avLst/>
                      </a:prstGeom>
                      <a:noFill/>
                      <a:ln>
                        <a:noFill/>
                      </a:ln>
                    </pic:spPr>
                  </pic:pic>
                </a:graphicData>
              </a:graphic>
            </wp:inline>
          </w:drawing>
        </w:r>
      </w:ins>
    </w:p>
    <w:p w14:paraId="389FED53" w14:textId="5C916CBD" w:rsidR="00E31FDF" w:rsidRPr="00146B95" w:rsidRDefault="00E31FDF" w:rsidP="00146B95">
      <w:pPr>
        <w:jc w:val="both"/>
        <w:rPr>
          <w:rFonts w:ascii="Times New Roman" w:eastAsia="Times New Roman" w:hAnsi="Times New Roman" w:cs="Times New Roman"/>
          <w:lang w:eastAsia="en-US"/>
        </w:rPr>
      </w:pPr>
      <w:ins w:id="290" w:author="Joshua Hamilton" w:date="2015-10-01T10:35:00Z">
        <w:r w:rsidRPr="00473880">
          <w:rPr>
            <w:rFonts w:ascii="Times New Roman" w:eastAsia="Times New Roman" w:hAnsi="Times New Roman" w:cs="Times New Roman"/>
          </w:rPr>
          <w:t xml:space="preserve">Phylogenetic tree </w:t>
        </w:r>
      </w:ins>
      <w:ins w:id="291" w:author="Joshua Hamilton" w:date="2015-10-01T10:41:00Z">
        <w:r w:rsidR="00473880" w:rsidRPr="00473880">
          <w:rPr>
            <w:rFonts w:ascii="Times New Roman" w:eastAsia="Times New Roman" w:hAnsi="Times New Roman" w:cs="Times New Roman"/>
          </w:rPr>
          <w:t>s</w:t>
        </w:r>
      </w:ins>
      <w:ins w:id="292" w:author="Joshua Hamilton" w:date="2015-10-01T10:36:00Z">
        <w:r w:rsidRPr="00473880">
          <w:rPr>
            <w:rFonts w:ascii="Times New Roman" w:eastAsia="Times New Roman" w:hAnsi="Times New Roman" w:cs="Times New Roman"/>
          </w:rPr>
          <w:t xml:space="preserve">howing the relationship of Lake Mendota (ME) and Trout Bog (TB) </w:t>
        </w:r>
      </w:ins>
      <w:ins w:id="293" w:author="Joshua Hamilton" w:date="2015-10-01T10:38:00Z">
        <w:r w:rsidRPr="00473880">
          <w:rPr>
            <w:rFonts w:ascii="Times New Roman" w:eastAsia="Times New Roman" w:hAnsi="Times New Roman" w:cs="Times New Roman"/>
          </w:rPr>
          <w:t xml:space="preserve">genomes to members of </w:t>
        </w:r>
      </w:ins>
      <w:proofErr w:type="spellStart"/>
      <w:ins w:id="294" w:author="Joshua Hamilton" w:date="2015-10-01T10:37:00Z">
        <w:r w:rsidRPr="00473880">
          <w:rPr>
            <w:rFonts w:ascii="Times New Roman" w:hAnsi="Times New Roman" w:cs="Times New Roman"/>
            <w:i/>
          </w:rPr>
          <w:t>Methylophilaceae</w:t>
        </w:r>
      </w:ins>
      <w:proofErr w:type="spellEnd"/>
      <w:ins w:id="295" w:author="Joshua Hamilton" w:date="2015-10-01T10:38:00Z">
        <w:r w:rsidRPr="00473880">
          <w:rPr>
            <w:rFonts w:ascii="Times New Roman" w:hAnsi="Times New Roman" w:cs="Times New Roman"/>
          </w:rPr>
          <w:t>.</w:t>
        </w:r>
      </w:ins>
      <w:ins w:id="296" w:author="Joshua Hamilton" w:date="2015-10-01T10:41:00Z">
        <w:r w:rsidR="00473880" w:rsidRPr="00473880">
          <w:rPr>
            <w:rFonts w:ascii="Times New Roman" w:hAnsi="Times New Roman" w:cs="Times New Roman"/>
          </w:rPr>
          <w:t xml:space="preserve"> To bu</w:t>
        </w:r>
        <w:r w:rsidR="00473880">
          <w:rPr>
            <w:rFonts w:ascii="Times New Roman" w:hAnsi="Times New Roman" w:cs="Times New Roman"/>
          </w:rPr>
          <w:t>ild the t</w:t>
        </w:r>
        <w:r w:rsidR="00473880" w:rsidRPr="00473880">
          <w:rPr>
            <w:rFonts w:ascii="Times New Roman" w:hAnsi="Times New Roman" w:cs="Times New Roman"/>
          </w:rPr>
          <w:t xml:space="preserve">ree, all finished genomes belonging to the </w:t>
        </w:r>
      </w:ins>
      <w:ins w:id="297" w:author="Joshua Hamilton" w:date="2015-10-01T10:44:00Z">
        <w:r w:rsidR="00473880" w:rsidRPr="00473880">
          <w:rPr>
            <w:rFonts w:ascii="Times New Roman" w:hAnsi="Times New Roman" w:cs="Times New Roman"/>
          </w:rPr>
          <w:t xml:space="preserve">family </w:t>
        </w:r>
        <w:proofErr w:type="spellStart"/>
        <w:r w:rsidR="00473880" w:rsidRPr="00473880">
          <w:rPr>
            <w:rFonts w:ascii="Times New Roman" w:eastAsia="Times New Roman" w:hAnsi="Times New Roman" w:cs="Times New Roman"/>
            <w:i/>
          </w:rPr>
          <w:t>Methylophilaceae</w:t>
        </w:r>
        <w:proofErr w:type="spellEnd"/>
        <w:r w:rsidR="00473880" w:rsidRPr="00473880">
          <w:rPr>
            <w:rFonts w:ascii="Times New Roman" w:eastAsia="Times New Roman" w:hAnsi="Times New Roman" w:cs="Times New Roman"/>
          </w:rPr>
          <w:t xml:space="preserve"> were downloaded from IMG. Additionally, </w:t>
        </w:r>
      </w:ins>
      <w:ins w:id="298" w:author="Joshua Hamilton" w:date="2015-10-01T10:45:00Z">
        <w:r w:rsidR="00473880" w:rsidRPr="00473880">
          <w:rPr>
            <w:rFonts w:ascii="Times New Roman" w:eastAsia="Times New Roman" w:hAnsi="Times New Roman" w:cs="Times New Roman"/>
          </w:rPr>
          <w:t xml:space="preserve">draft genomes from the genera </w:t>
        </w:r>
      </w:ins>
      <w:proofErr w:type="spellStart"/>
      <w:ins w:id="299" w:author="Joshua Hamilton" w:date="2015-10-01T10:40:00Z">
        <w:r w:rsidR="00473880" w:rsidRPr="00473880">
          <w:rPr>
            <w:rFonts w:ascii="Times New Roman" w:eastAsia="Times New Roman" w:hAnsi="Times New Roman" w:cs="Times New Roman"/>
            <w:i/>
            <w:lang w:eastAsia="en-US"/>
          </w:rPr>
          <w:t>Methylopumilus</w:t>
        </w:r>
        <w:proofErr w:type="spellEnd"/>
        <w:r w:rsidR="00473880" w:rsidRPr="00473880">
          <w:rPr>
            <w:rFonts w:ascii="Times New Roman" w:eastAsia="Times New Roman" w:hAnsi="Times New Roman" w:cs="Times New Roman"/>
            <w:lang w:eastAsia="en-US"/>
          </w:rPr>
          <w:t xml:space="preserve"> (LD28)</w:t>
        </w:r>
      </w:ins>
      <w:ins w:id="300" w:author="Joshua Hamilton" w:date="2015-10-01T10:45:00Z">
        <w:r w:rsidR="00473880" w:rsidRPr="00473880">
          <w:rPr>
            <w:rFonts w:ascii="Times New Roman" w:eastAsia="Times New Roman" w:hAnsi="Times New Roman" w:cs="Times New Roman"/>
            <w:lang w:eastAsia="en-US"/>
          </w:rPr>
          <w:t xml:space="preserve"> </w:t>
        </w:r>
      </w:ins>
      <w:ins w:id="301" w:author="Joshua Hamilton" w:date="2015-10-01T11:08:00Z">
        <w:r w:rsidR="007A0221">
          <w:rPr>
            <w:rFonts w:ascii="Times New Roman" w:eastAsia="Times New Roman" w:hAnsi="Times New Roman" w:cs="Times New Roman"/>
            <w:lang w:eastAsia="en-US"/>
          </w:rPr>
          <w:t xml:space="preserve">and </w:t>
        </w:r>
        <w:proofErr w:type="spellStart"/>
        <w:r w:rsidR="007A0221" w:rsidRPr="00473880">
          <w:rPr>
            <w:rFonts w:ascii="Times New Roman" w:eastAsia="Times New Roman" w:hAnsi="Times New Roman" w:cs="Times New Roman"/>
            <w:i/>
            <w:lang w:eastAsia="en-US"/>
          </w:rPr>
          <w:t>Methylotenera</w:t>
        </w:r>
        <w:proofErr w:type="spellEnd"/>
        <w:r w:rsidR="007A0221" w:rsidRPr="00473880">
          <w:rPr>
            <w:rFonts w:ascii="Times New Roman" w:eastAsia="Times New Roman" w:hAnsi="Times New Roman" w:cs="Times New Roman"/>
            <w:lang w:eastAsia="en-US"/>
          </w:rPr>
          <w:t xml:space="preserve"> </w:t>
        </w:r>
        <w:r w:rsidR="007A0221">
          <w:rPr>
            <w:rFonts w:ascii="Times New Roman" w:eastAsia="Times New Roman" w:hAnsi="Times New Roman" w:cs="Times New Roman"/>
            <w:lang w:eastAsia="en-US"/>
          </w:rPr>
          <w:t xml:space="preserve">(another freshwater group) </w:t>
        </w:r>
      </w:ins>
      <w:ins w:id="302" w:author="Joshua Hamilton" w:date="2015-10-01T10:45:00Z">
        <w:r w:rsidR="00473880" w:rsidRPr="00473880">
          <w:rPr>
            <w:rFonts w:ascii="Times New Roman" w:eastAsia="Times New Roman" w:hAnsi="Times New Roman" w:cs="Times New Roman"/>
            <w:lang w:eastAsia="en-US"/>
          </w:rPr>
          <w:t>were downloaded.</w:t>
        </w:r>
      </w:ins>
      <w:ins w:id="303" w:author="Joshua Hamilton" w:date="2015-10-01T10:46:00Z">
        <w:r w:rsidR="00473880">
          <w:rPr>
            <w:rFonts w:ascii="Times New Roman" w:eastAsia="Times New Roman" w:hAnsi="Times New Roman" w:cs="Times New Roman"/>
            <w:lang w:eastAsia="en-US"/>
          </w:rPr>
          <w:t xml:space="preserve"> </w:t>
        </w:r>
      </w:ins>
      <w:proofErr w:type="spellStart"/>
      <w:ins w:id="304" w:author="Joshua Hamilton" w:date="2015-10-01T10:47:00Z">
        <w:r w:rsidR="00473880">
          <w:rPr>
            <w:rFonts w:ascii="Times New Roman" w:eastAsia="Times New Roman" w:hAnsi="Times New Roman" w:cs="Times New Roman"/>
            <w:lang w:eastAsia="en-US"/>
          </w:rPr>
          <w:t>Polynucleobacter</w:t>
        </w:r>
        <w:proofErr w:type="spellEnd"/>
        <w:r w:rsidR="00473880">
          <w:rPr>
            <w:rFonts w:ascii="Times New Roman" w:eastAsia="Times New Roman" w:hAnsi="Times New Roman" w:cs="Times New Roman"/>
            <w:lang w:eastAsia="en-US"/>
          </w:rPr>
          <w:t xml:space="preserve"> and </w:t>
        </w:r>
        <w:proofErr w:type="spellStart"/>
        <w:r w:rsidR="00473880">
          <w:rPr>
            <w:rFonts w:ascii="Times New Roman" w:eastAsia="Times New Roman" w:hAnsi="Times New Roman" w:cs="Times New Roman"/>
            <w:lang w:eastAsia="en-US"/>
          </w:rPr>
          <w:t>Limnohabitans</w:t>
        </w:r>
        <w:proofErr w:type="spellEnd"/>
        <w:r w:rsidR="00473880">
          <w:rPr>
            <w:rFonts w:ascii="Times New Roman" w:eastAsia="Times New Roman" w:hAnsi="Times New Roman" w:cs="Times New Roman"/>
            <w:lang w:eastAsia="en-US"/>
          </w:rPr>
          <w:t xml:space="preserve"> were selected as </w:t>
        </w:r>
        <w:proofErr w:type="spellStart"/>
        <w:r w:rsidR="00473880">
          <w:rPr>
            <w:rFonts w:ascii="Times New Roman" w:eastAsia="Times New Roman" w:hAnsi="Times New Roman" w:cs="Times New Roman"/>
            <w:lang w:eastAsia="en-US"/>
          </w:rPr>
          <w:t>outgroups</w:t>
        </w:r>
        <w:proofErr w:type="spellEnd"/>
        <w:r w:rsidR="00473880">
          <w:rPr>
            <w:rFonts w:ascii="Times New Roman" w:eastAsia="Times New Roman" w:hAnsi="Times New Roman" w:cs="Times New Roman"/>
            <w:lang w:eastAsia="en-US"/>
          </w:rPr>
          <w:t xml:space="preserve"> due to their ubiquity in freshwater lakes</w:t>
        </w:r>
        <w:r w:rsidR="004F5B46">
          <w:rPr>
            <w:rFonts w:ascii="Times New Roman" w:eastAsia="Times New Roman" w:hAnsi="Times New Roman" w:cs="Times New Roman"/>
            <w:lang w:eastAsia="en-US"/>
          </w:rPr>
          <w:t>.</w:t>
        </w:r>
      </w:ins>
    </w:p>
    <w:sectPr w:rsidR="00E31FDF" w:rsidRPr="00146B95" w:rsidSect="006970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0" w:author="Joshua Hamilton" w:date="2015-09-29T17:08:00Z" w:initials="JH">
    <w:p w14:paraId="5DB05171" w14:textId="77777777" w:rsidR="00901C37" w:rsidRDefault="00901C37">
      <w:pPr>
        <w:pStyle w:val="CommentText"/>
      </w:pPr>
      <w:ins w:id="122" w:author="Joshua Hamilton" w:date="2015-09-29T17:07:00Z">
        <w:r>
          <w:rPr>
            <w:rStyle w:val="CommentReference"/>
          </w:rPr>
          <w:annotationRef/>
        </w:r>
      </w:ins>
      <w:r>
        <w:t>Technically this would be covered by the preceding sentence.</w:t>
      </w:r>
    </w:p>
  </w:comment>
  <w:comment w:id="130" w:author="Joshua Hamilton" w:date="2015-09-29T17:09:00Z" w:initials="JH">
    <w:p w14:paraId="503138BD" w14:textId="77777777" w:rsidR="00901C37" w:rsidRDefault="00901C37">
      <w:pPr>
        <w:pStyle w:val="CommentText"/>
      </w:pPr>
      <w:r>
        <w:rPr>
          <w:rStyle w:val="CommentReference"/>
        </w:rPr>
        <w:annotationRef/>
      </w:r>
      <w:r>
        <w:t>What sort of information would be required for the binning step?</w:t>
      </w:r>
    </w:p>
  </w:comment>
  <w:comment w:id="144" w:author="Joshua Hamilton" w:date="2015-09-29T17:20:00Z" w:initials="JH">
    <w:p w14:paraId="3B388742" w14:textId="5C153D70" w:rsidR="00901C37" w:rsidRDefault="00901C37">
      <w:pPr>
        <w:pStyle w:val="CommentText"/>
      </w:pPr>
      <w:r>
        <w:rPr>
          <w:rStyle w:val="CommentReference"/>
        </w:rPr>
        <w:annotationRef/>
      </w:r>
      <w:r>
        <w:rPr>
          <w:rStyle w:val="CommentReference"/>
        </w:rPr>
        <w:t>What would be appropriate to include here? SAGs and MAGs are (presumably) going to be of uncultured organisms.</w:t>
      </w:r>
    </w:p>
  </w:comment>
  <w:comment w:id="146" w:author="Joshua Hamilton" w:date="2015-09-29T19:07:00Z" w:initials="JH">
    <w:p w14:paraId="417B8920" w14:textId="631E7605" w:rsidR="00901C37" w:rsidRDefault="00901C37">
      <w:pPr>
        <w:pStyle w:val="CommentText"/>
      </w:pPr>
      <w:r>
        <w:rPr>
          <w:rStyle w:val="CommentReference"/>
        </w:rPr>
        <w:annotationRef/>
      </w:r>
      <w:r>
        <w:t>One table per genome</w:t>
      </w:r>
    </w:p>
  </w:comment>
  <w:comment w:id="160" w:author="Joshua Hamilton" w:date="2015-09-29T19:11:00Z" w:initials="JH">
    <w:p w14:paraId="5860D64B" w14:textId="160C12F4" w:rsidR="00901C37" w:rsidRDefault="00901C37">
      <w:pPr>
        <w:pStyle w:val="CommentText"/>
      </w:pPr>
      <w:r>
        <w:rPr>
          <w:rStyle w:val="CommentReference"/>
        </w:rPr>
        <w:annotationRef/>
      </w:r>
      <w:r>
        <w:t>One table per genome.</w:t>
      </w:r>
    </w:p>
  </w:comment>
  <w:comment w:id="161" w:author="Joshua Hamilton" w:date="2015-09-29T19:09:00Z" w:initials="JH">
    <w:p w14:paraId="4E1DFA75" w14:textId="608D93B7" w:rsidR="00901C37" w:rsidRDefault="00901C37">
      <w:pPr>
        <w:pStyle w:val="CommentText"/>
      </w:pPr>
      <w:r>
        <w:rPr>
          <w:rStyle w:val="CommentReference"/>
        </w:rPr>
        <w:annotationRef/>
      </w:r>
      <w:r>
        <w:t>We do not believe ANY Gene Ontology evidence code is applicable, given that these data will be reported for the first time in this publication.</w:t>
      </w:r>
    </w:p>
  </w:comment>
  <w:comment w:id="253" w:author="Joshua Hamilton" w:date="2015-09-29T19:12:00Z" w:initials="JH">
    <w:p w14:paraId="11337A62" w14:textId="0DC14B79" w:rsidR="00901C37" w:rsidRDefault="00901C37">
      <w:pPr>
        <w:pStyle w:val="CommentText"/>
      </w:pPr>
      <w:r>
        <w:rPr>
          <w:rStyle w:val="CommentReference"/>
        </w:rPr>
        <w:annotationRef/>
      </w:r>
      <w:r>
        <w:t>One table per genome.</w:t>
      </w:r>
    </w:p>
  </w:comment>
  <w:comment w:id="265" w:author="Joshua Hamilton" w:date="2015-09-29T19:18:00Z" w:initials="JH">
    <w:p w14:paraId="03DB291E" w14:textId="6707E799" w:rsidR="00901C37" w:rsidRDefault="00901C37">
      <w:pPr>
        <w:pStyle w:val="CommentText"/>
      </w:pPr>
      <w:r>
        <w:rPr>
          <w:rStyle w:val="CommentReference"/>
        </w:rPr>
        <w:annotationRef/>
      </w:r>
      <w:r>
        <w:t>For complete genomes only. One table per genome.</w:t>
      </w:r>
    </w:p>
  </w:comment>
  <w:comment w:id="266" w:author="Joshua Hamilton" w:date="2015-09-29T19:19:00Z" w:initials="JH">
    <w:p w14:paraId="7D0369E1" w14:textId="6F8B4404" w:rsidR="00901C37" w:rsidRDefault="00901C37">
      <w:pPr>
        <w:pStyle w:val="CommentText"/>
      </w:pPr>
      <w:r>
        <w:rPr>
          <w:rStyle w:val="CommentReference"/>
        </w:rPr>
        <w:annotationRef/>
      </w:r>
      <w:r>
        <w:t>One table per genome.</w:t>
      </w:r>
    </w:p>
  </w:comment>
  <w:comment w:id="278" w:author="Joshua Hamilton" w:date="2015-09-29T19:19:00Z" w:initials="JH">
    <w:p w14:paraId="05E390B5" w14:textId="7379847D" w:rsidR="00901C37" w:rsidRDefault="00901C37">
      <w:pPr>
        <w:pStyle w:val="CommentText"/>
      </w:pPr>
      <w:r>
        <w:rPr>
          <w:rStyle w:val="CommentReference"/>
        </w:rPr>
        <w:annotationRef/>
      </w:r>
      <w:r>
        <w:t>One table per genome.</w:t>
      </w:r>
    </w:p>
  </w:comment>
  <w:comment w:id="283" w:author="Joshua Hamilton" w:date="2015-10-01T11:25:00Z" w:initials="JH">
    <w:p w14:paraId="5BE69BE6" w14:textId="73F6BDA1" w:rsidR="00901C37" w:rsidRDefault="00901C37">
      <w:pPr>
        <w:pStyle w:val="CommentText"/>
      </w:pPr>
      <w:ins w:id="286" w:author="Joshua Hamilton" w:date="2015-10-01T10:48:00Z">
        <w:r>
          <w:rPr>
            <w:rStyle w:val="CommentReference"/>
          </w:rPr>
          <w:annotationRef/>
        </w:r>
      </w:ins>
      <w:r>
        <w:t xml:space="preserve">Condense </w:t>
      </w:r>
      <w:proofErr w:type="spellStart"/>
      <w:r>
        <w:t>outgroup</w:t>
      </w:r>
      <w:proofErr w:type="spellEnd"/>
      <w:r>
        <w:t>. Add IMG taxon OIDs after genome names. Identify LD28 and PRD lineages.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0D"/>
    <w:multiLevelType w:val="multilevel"/>
    <w:tmpl w:val="60F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B27E4"/>
    <w:multiLevelType w:val="multilevel"/>
    <w:tmpl w:val="236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4003C"/>
    <w:multiLevelType w:val="multilevel"/>
    <w:tmpl w:val="552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A70C6"/>
    <w:multiLevelType w:val="multilevel"/>
    <w:tmpl w:val="3680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7C2DB8"/>
    <w:multiLevelType w:val="multilevel"/>
    <w:tmpl w:val="4DC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0D3E2D"/>
    <w:multiLevelType w:val="multilevel"/>
    <w:tmpl w:val="1D5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54"/>
    <w:rsid w:val="00062285"/>
    <w:rsid w:val="000849BE"/>
    <w:rsid w:val="00087854"/>
    <w:rsid w:val="000A28A8"/>
    <w:rsid w:val="000E27D6"/>
    <w:rsid w:val="00143992"/>
    <w:rsid w:val="00146B95"/>
    <w:rsid w:val="001558A7"/>
    <w:rsid w:val="00196C3D"/>
    <w:rsid w:val="001A1534"/>
    <w:rsid w:val="001A3FC4"/>
    <w:rsid w:val="001B611C"/>
    <w:rsid w:val="001E2D85"/>
    <w:rsid w:val="001F1132"/>
    <w:rsid w:val="00205C0C"/>
    <w:rsid w:val="00297971"/>
    <w:rsid w:val="002E060E"/>
    <w:rsid w:val="002E3E73"/>
    <w:rsid w:val="002E54BB"/>
    <w:rsid w:val="002F632E"/>
    <w:rsid w:val="00360DB0"/>
    <w:rsid w:val="00374EBD"/>
    <w:rsid w:val="003820CA"/>
    <w:rsid w:val="003C6FC7"/>
    <w:rsid w:val="00400EA8"/>
    <w:rsid w:val="00413734"/>
    <w:rsid w:val="00427048"/>
    <w:rsid w:val="00437975"/>
    <w:rsid w:val="00450637"/>
    <w:rsid w:val="004518B7"/>
    <w:rsid w:val="0045374B"/>
    <w:rsid w:val="00457A73"/>
    <w:rsid w:val="00462366"/>
    <w:rsid w:val="00466856"/>
    <w:rsid w:val="00473880"/>
    <w:rsid w:val="0048708C"/>
    <w:rsid w:val="004B32C9"/>
    <w:rsid w:val="004B4467"/>
    <w:rsid w:val="004C1A00"/>
    <w:rsid w:val="004D2EE5"/>
    <w:rsid w:val="004D30D0"/>
    <w:rsid w:val="004E0D0E"/>
    <w:rsid w:val="004F5B46"/>
    <w:rsid w:val="0050576C"/>
    <w:rsid w:val="00506123"/>
    <w:rsid w:val="00545A5F"/>
    <w:rsid w:val="00560C9D"/>
    <w:rsid w:val="0056217F"/>
    <w:rsid w:val="005D462C"/>
    <w:rsid w:val="005D6D75"/>
    <w:rsid w:val="005F0C4E"/>
    <w:rsid w:val="005F65D1"/>
    <w:rsid w:val="005F6CC1"/>
    <w:rsid w:val="0064340C"/>
    <w:rsid w:val="00651A92"/>
    <w:rsid w:val="00654A7E"/>
    <w:rsid w:val="0066330A"/>
    <w:rsid w:val="00675122"/>
    <w:rsid w:val="00685C9C"/>
    <w:rsid w:val="006970E6"/>
    <w:rsid w:val="006A05C3"/>
    <w:rsid w:val="006E632A"/>
    <w:rsid w:val="006F0784"/>
    <w:rsid w:val="006F0E5F"/>
    <w:rsid w:val="00706650"/>
    <w:rsid w:val="00715FBC"/>
    <w:rsid w:val="007773B3"/>
    <w:rsid w:val="007A0221"/>
    <w:rsid w:val="007D0175"/>
    <w:rsid w:val="00824550"/>
    <w:rsid w:val="00870058"/>
    <w:rsid w:val="008808B5"/>
    <w:rsid w:val="008A17DD"/>
    <w:rsid w:val="008B6416"/>
    <w:rsid w:val="00901C37"/>
    <w:rsid w:val="009176BA"/>
    <w:rsid w:val="00923B12"/>
    <w:rsid w:val="00934CC7"/>
    <w:rsid w:val="0093609A"/>
    <w:rsid w:val="009570A8"/>
    <w:rsid w:val="0096537A"/>
    <w:rsid w:val="009A1C02"/>
    <w:rsid w:val="009B085A"/>
    <w:rsid w:val="009D71DD"/>
    <w:rsid w:val="00A14A05"/>
    <w:rsid w:val="00A834B5"/>
    <w:rsid w:val="00A97B3D"/>
    <w:rsid w:val="00AB791D"/>
    <w:rsid w:val="00AE7AAE"/>
    <w:rsid w:val="00B17724"/>
    <w:rsid w:val="00B35D73"/>
    <w:rsid w:val="00B51F42"/>
    <w:rsid w:val="00B73676"/>
    <w:rsid w:val="00B77F19"/>
    <w:rsid w:val="00BA7E0C"/>
    <w:rsid w:val="00BC1470"/>
    <w:rsid w:val="00C34EB9"/>
    <w:rsid w:val="00C6526D"/>
    <w:rsid w:val="00C72069"/>
    <w:rsid w:val="00C74EEF"/>
    <w:rsid w:val="00CF391F"/>
    <w:rsid w:val="00D1103D"/>
    <w:rsid w:val="00D65A59"/>
    <w:rsid w:val="00D85703"/>
    <w:rsid w:val="00DB1E75"/>
    <w:rsid w:val="00DE2422"/>
    <w:rsid w:val="00E11392"/>
    <w:rsid w:val="00E31FDF"/>
    <w:rsid w:val="00E452AB"/>
    <w:rsid w:val="00E632DC"/>
    <w:rsid w:val="00E7281C"/>
    <w:rsid w:val="00EB45B6"/>
    <w:rsid w:val="00EB71A4"/>
    <w:rsid w:val="00EE427E"/>
    <w:rsid w:val="00EE5530"/>
    <w:rsid w:val="00EF1EFC"/>
    <w:rsid w:val="00F17DCB"/>
    <w:rsid w:val="00F21076"/>
    <w:rsid w:val="00F52637"/>
    <w:rsid w:val="00F57495"/>
    <w:rsid w:val="00F70F66"/>
    <w:rsid w:val="00F90060"/>
    <w:rsid w:val="00F93D22"/>
    <w:rsid w:val="00FB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D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901C37"/>
    <w:pPr>
      <w:pBdr>
        <w:bottom w:val="single" w:sz="8" w:space="4" w:color="4F81BD" w:themeColor="accent1"/>
      </w:pBdr>
      <w:spacing w:after="300" w:line="240" w:lineRule="auto"/>
      <w:contextualSpacing/>
      <w:pPrChange w:id="0" w:author="Joshua Hamilton" w:date="2015-10-01T11:37:00Z">
        <w:pPr>
          <w:pBdr>
            <w:bottom w:val="single" w:sz="8" w:space="4" w:color="4F81BD" w:themeColor="accent1"/>
          </w:pBdr>
          <w:spacing w:after="300"/>
          <w:contextualSpacing/>
        </w:pPr>
      </w:pPrChange>
    </w:pPr>
    <w:rPr>
      <w:rFonts w:ascii="Times New Roman" w:eastAsiaTheme="majorEastAsia" w:hAnsi="Times New Roman" w:cstheme="majorBidi"/>
      <w:b/>
      <w:color w:val="17365D" w:themeColor="text2" w:themeShade="BF"/>
      <w:kern w:val="28"/>
      <w:sz w:val="40"/>
      <w:szCs w:val="40"/>
      <w:rPrChange w:id="0" w:author="Joshua Hamilton" w:date="2015-10-01T11:37:00Z">
        <w:rPr>
          <w:rFonts w:eastAsiaTheme="majorEastAsia" w:cstheme="majorBidi"/>
          <w:b/>
          <w:color w:val="17365D" w:themeColor="text2" w:themeShade="BF"/>
          <w:kern w:val="28"/>
          <w:sz w:val="40"/>
          <w:szCs w:val="40"/>
          <w:lang w:val="en-US" w:eastAsia="zh-CN" w:bidi="ar-SA"/>
        </w:rPr>
      </w:rPrChange>
    </w:rPr>
  </w:style>
  <w:style w:type="character" w:customStyle="1" w:styleId="TitleChar">
    <w:name w:val="Title Char"/>
    <w:basedOn w:val="DefaultParagraphFont"/>
    <w:link w:val="Title"/>
    <w:uiPriority w:val="10"/>
    <w:rsid w:val="00901C37"/>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 w:type="paragraph" w:styleId="ListParagraph">
    <w:name w:val="List Paragraph"/>
    <w:basedOn w:val="Normal"/>
    <w:uiPriority w:val="34"/>
    <w:qFormat/>
    <w:rsid w:val="00473880"/>
    <w:pPr>
      <w:ind w:left="720"/>
      <w:contextualSpacing/>
    </w:pPr>
  </w:style>
  <w:style w:type="character" w:customStyle="1" w:styleId="highlight">
    <w:name w:val="highlight"/>
    <w:basedOn w:val="DefaultParagraphFont"/>
    <w:rsid w:val="004F5B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901C37"/>
    <w:pPr>
      <w:pBdr>
        <w:bottom w:val="single" w:sz="8" w:space="4" w:color="4F81BD" w:themeColor="accent1"/>
      </w:pBdr>
      <w:spacing w:after="300" w:line="240" w:lineRule="auto"/>
      <w:contextualSpacing/>
      <w:pPrChange w:id="1" w:author="Joshua Hamilton" w:date="2015-10-01T11:37:00Z">
        <w:pPr>
          <w:pBdr>
            <w:bottom w:val="single" w:sz="8" w:space="4" w:color="4F81BD" w:themeColor="accent1"/>
          </w:pBdr>
          <w:spacing w:after="300"/>
          <w:contextualSpacing/>
        </w:pPr>
      </w:pPrChange>
    </w:pPr>
    <w:rPr>
      <w:rFonts w:ascii="Times New Roman" w:eastAsiaTheme="majorEastAsia" w:hAnsi="Times New Roman" w:cstheme="majorBidi"/>
      <w:b/>
      <w:color w:val="17365D" w:themeColor="text2" w:themeShade="BF"/>
      <w:kern w:val="28"/>
      <w:sz w:val="40"/>
      <w:szCs w:val="40"/>
      <w:rPrChange w:id="1" w:author="Joshua Hamilton" w:date="2015-10-01T11:37:00Z">
        <w:rPr>
          <w:rFonts w:eastAsiaTheme="majorEastAsia" w:cstheme="majorBidi"/>
          <w:b/>
          <w:color w:val="17365D" w:themeColor="text2" w:themeShade="BF"/>
          <w:kern w:val="28"/>
          <w:sz w:val="40"/>
          <w:szCs w:val="40"/>
          <w:lang w:val="en-US" w:eastAsia="zh-CN" w:bidi="ar-SA"/>
        </w:rPr>
      </w:rPrChange>
    </w:rPr>
  </w:style>
  <w:style w:type="character" w:customStyle="1" w:styleId="TitleChar">
    <w:name w:val="Title Char"/>
    <w:basedOn w:val="DefaultParagraphFont"/>
    <w:link w:val="Title"/>
    <w:uiPriority w:val="10"/>
    <w:rsid w:val="00901C37"/>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 w:type="paragraph" w:styleId="DocumentMap">
    <w:name w:val="Document Map"/>
    <w:basedOn w:val="Normal"/>
    <w:link w:val="DocumentMapChar"/>
    <w:uiPriority w:val="99"/>
    <w:semiHidden/>
    <w:unhideWhenUsed/>
    <w:rsid w:val="009B085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B085A"/>
    <w:rPr>
      <w:rFonts w:ascii="Lucida Grande" w:hAnsi="Lucida Grande" w:cs="Lucida Grande"/>
      <w:sz w:val="24"/>
      <w:szCs w:val="24"/>
    </w:rPr>
  </w:style>
  <w:style w:type="paragraph" w:styleId="ListParagraph">
    <w:name w:val="List Paragraph"/>
    <w:basedOn w:val="Normal"/>
    <w:uiPriority w:val="34"/>
    <w:qFormat/>
    <w:rsid w:val="00473880"/>
    <w:pPr>
      <w:ind w:left="720"/>
      <w:contextualSpacing/>
    </w:pPr>
  </w:style>
  <w:style w:type="character" w:customStyle="1" w:styleId="highlight">
    <w:name w:val="highlight"/>
    <w:basedOn w:val="DefaultParagraphFont"/>
    <w:rsid w:val="004F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921">
      <w:bodyDiv w:val="1"/>
      <w:marLeft w:val="0"/>
      <w:marRight w:val="0"/>
      <w:marTop w:val="0"/>
      <w:marBottom w:val="0"/>
      <w:divBdr>
        <w:top w:val="none" w:sz="0" w:space="0" w:color="auto"/>
        <w:left w:val="none" w:sz="0" w:space="0" w:color="auto"/>
        <w:bottom w:val="none" w:sz="0" w:space="0" w:color="auto"/>
        <w:right w:val="none" w:sz="0" w:space="0" w:color="auto"/>
      </w:divBdr>
    </w:div>
    <w:div w:id="300422114">
      <w:bodyDiv w:val="1"/>
      <w:marLeft w:val="0"/>
      <w:marRight w:val="0"/>
      <w:marTop w:val="0"/>
      <w:marBottom w:val="0"/>
      <w:divBdr>
        <w:top w:val="none" w:sz="0" w:space="0" w:color="auto"/>
        <w:left w:val="none" w:sz="0" w:space="0" w:color="auto"/>
        <w:bottom w:val="none" w:sz="0" w:space="0" w:color="auto"/>
        <w:right w:val="none" w:sz="0" w:space="0" w:color="auto"/>
      </w:divBdr>
    </w:div>
    <w:div w:id="371619432">
      <w:bodyDiv w:val="1"/>
      <w:marLeft w:val="0"/>
      <w:marRight w:val="0"/>
      <w:marTop w:val="0"/>
      <w:marBottom w:val="0"/>
      <w:divBdr>
        <w:top w:val="none" w:sz="0" w:space="0" w:color="auto"/>
        <w:left w:val="none" w:sz="0" w:space="0" w:color="auto"/>
        <w:bottom w:val="none" w:sz="0" w:space="0" w:color="auto"/>
        <w:right w:val="none" w:sz="0" w:space="0" w:color="auto"/>
      </w:divBdr>
    </w:div>
    <w:div w:id="463696592">
      <w:bodyDiv w:val="1"/>
      <w:marLeft w:val="0"/>
      <w:marRight w:val="0"/>
      <w:marTop w:val="0"/>
      <w:marBottom w:val="0"/>
      <w:divBdr>
        <w:top w:val="none" w:sz="0" w:space="0" w:color="auto"/>
        <w:left w:val="none" w:sz="0" w:space="0" w:color="auto"/>
        <w:bottom w:val="none" w:sz="0" w:space="0" w:color="auto"/>
        <w:right w:val="none" w:sz="0" w:space="0" w:color="auto"/>
      </w:divBdr>
    </w:div>
    <w:div w:id="562834368">
      <w:bodyDiv w:val="1"/>
      <w:marLeft w:val="0"/>
      <w:marRight w:val="0"/>
      <w:marTop w:val="0"/>
      <w:marBottom w:val="0"/>
      <w:divBdr>
        <w:top w:val="none" w:sz="0" w:space="0" w:color="auto"/>
        <w:left w:val="none" w:sz="0" w:space="0" w:color="auto"/>
        <w:bottom w:val="none" w:sz="0" w:space="0" w:color="auto"/>
        <w:right w:val="none" w:sz="0" w:space="0" w:color="auto"/>
      </w:divBdr>
    </w:div>
    <w:div w:id="813719753">
      <w:bodyDiv w:val="1"/>
      <w:marLeft w:val="0"/>
      <w:marRight w:val="0"/>
      <w:marTop w:val="0"/>
      <w:marBottom w:val="0"/>
      <w:divBdr>
        <w:top w:val="none" w:sz="0" w:space="0" w:color="auto"/>
        <w:left w:val="none" w:sz="0" w:space="0" w:color="auto"/>
        <w:bottom w:val="none" w:sz="0" w:space="0" w:color="auto"/>
        <w:right w:val="none" w:sz="0" w:space="0" w:color="auto"/>
      </w:divBdr>
    </w:div>
    <w:div w:id="879441852">
      <w:bodyDiv w:val="1"/>
      <w:marLeft w:val="0"/>
      <w:marRight w:val="0"/>
      <w:marTop w:val="0"/>
      <w:marBottom w:val="0"/>
      <w:divBdr>
        <w:top w:val="none" w:sz="0" w:space="0" w:color="auto"/>
        <w:left w:val="none" w:sz="0" w:space="0" w:color="auto"/>
        <w:bottom w:val="none" w:sz="0" w:space="0" w:color="auto"/>
        <w:right w:val="none" w:sz="0" w:space="0" w:color="auto"/>
      </w:divBdr>
    </w:div>
    <w:div w:id="1132402495">
      <w:bodyDiv w:val="1"/>
      <w:marLeft w:val="0"/>
      <w:marRight w:val="0"/>
      <w:marTop w:val="0"/>
      <w:marBottom w:val="0"/>
      <w:divBdr>
        <w:top w:val="none" w:sz="0" w:space="0" w:color="auto"/>
        <w:left w:val="none" w:sz="0" w:space="0" w:color="auto"/>
        <w:bottom w:val="none" w:sz="0" w:space="0" w:color="auto"/>
        <w:right w:val="none" w:sz="0" w:space="0" w:color="auto"/>
      </w:divBdr>
    </w:div>
    <w:div w:id="1319963490">
      <w:bodyDiv w:val="1"/>
      <w:marLeft w:val="0"/>
      <w:marRight w:val="0"/>
      <w:marTop w:val="0"/>
      <w:marBottom w:val="0"/>
      <w:divBdr>
        <w:top w:val="none" w:sz="0" w:space="0" w:color="auto"/>
        <w:left w:val="none" w:sz="0" w:space="0" w:color="auto"/>
        <w:bottom w:val="none" w:sz="0" w:space="0" w:color="auto"/>
        <w:right w:val="none" w:sz="0" w:space="0" w:color="auto"/>
      </w:divBdr>
    </w:div>
    <w:div w:id="1495991334">
      <w:bodyDiv w:val="1"/>
      <w:marLeft w:val="0"/>
      <w:marRight w:val="0"/>
      <w:marTop w:val="0"/>
      <w:marBottom w:val="0"/>
      <w:divBdr>
        <w:top w:val="none" w:sz="0" w:space="0" w:color="auto"/>
        <w:left w:val="none" w:sz="0" w:space="0" w:color="auto"/>
        <w:bottom w:val="none" w:sz="0" w:space="0" w:color="auto"/>
        <w:right w:val="none" w:sz="0" w:space="0" w:color="auto"/>
      </w:divBdr>
    </w:div>
    <w:div w:id="1535381938">
      <w:bodyDiv w:val="1"/>
      <w:marLeft w:val="0"/>
      <w:marRight w:val="0"/>
      <w:marTop w:val="0"/>
      <w:marBottom w:val="0"/>
      <w:divBdr>
        <w:top w:val="none" w:sz="0" w:space="0" w:color="auto"/>
        <w:left w:val="none" w:sz="0" w:space="0" w:color="auto"/>
        <w:bottom w:val="none" w:sz="0" w:space="0" w:color="auto"/>
        <w:right w:val="none" w:sz="0" w:space="0" w:color="auto"/>
      </w:divBdr>
    </w:div>
    <w:div w:id="1727607598">
      <w:bodyDiv w:val="1"/>
      <w:marLeft w:val="0"/>
      <w:marRight w:val="0"/>
      <w:marTop w:val="0"/>
      <w:marBottom w:val="0"/>
      <w:divBdr>
        <w:top w:val="none" w:sz="0" w:space="0" w:color="auto"/>
        <w:left w:val="none" w:sz="0" w:space="0" w:color="auto"/>
        <w:bottom w:val="none" w:sz="0" w:space="0" w:color="auto"/>
        <w:right w:val="none" w:sz="0" w:space="0" w:color="auto"/>
      </w:divBdr>
    </w:div>
    <w:div w:id="1830561735">
      <w:bodyDiv w:val="1"/>
      <w:marLeft w:val="0"/>
      <w:marRight w:val="0"/>
      <w:marTop w:val="0"/>
      <w:marBottom w:val="0"/>
      <w:divBdr>
        <w:top w:val="none" w:sz="0" w:space="0" w:color="auto"/>
        <w:left w:val="none" w:sz="0" w:space="0" w:color="auto"/>
        <w:bottom w:val="none" w:sz="0" w:space="0" w:color="auto"/>
        <w:right w:val="none" w:sz="0" w:space="0" w:color="auto"/>
      </w:divBdr>
    </w:div>
    <w:div w:id="1867743126">
      <w:bodyDiv w:val="1"/>
      <w:marLeft w:val="0"/>
      <w:marRight w:val="0"/>
      <w:marTop w:val="0"/>
      <w:marBottom w:val="0"/>
      <w:divBdr>
        <w:top w:val="none" w:sz="0" w:space="0" w:color="auto"/>
        <w:left w:val="none" w:sz="0" w:space="0" w:color="auto"/>
        <w:bottom w:val="none" w:sz="0" w:space="0" w:color="auto"/>
        <w:right w:val="none" w:sz="0" w:space="0" w:color="auto"/>
      </w:divBdr>
    </w:div>
    <w:div w:id="1910311333">
      <w:bodyDiv w:val="1"/>
      <w:marLeft w:val="0"/>
      <w:marRight w:val="0"/>
      <w:marTop w:val="0"/>
      <w:marBottom w:val="0"/>
      <w:divBdr>
        <w:top w:val="none" w:sz="0" w:space="0" w:color="auto"/>
        <w:left w:val="none" w:sz="0" w:space="0" w:color="auto"/>
        <w:bottom w:val="none" w:sz="0" w:space="0" w:color="auto"/>
        <w:right w:val="none" w:sz="0" w:space="0" w:color="auto"/>
      </w:divBdr>
    </w:div>
    <w:div w:id="19735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icmje.org/recommendations/browse/roles-and-responsibilities/defining-the-role-of-authors-and-contributors.html" TargetMode="Externa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64CBE-E27F-9F41-8DA1-75D25BE3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12347</Words>
  <Characters>70381</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NamesforLife, LLC</Company>
  <LinksUpToDate>false</LinksUpToDate>
  <CharactersWithSpaces>82563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petersen</dc:creator>
  <cp:lastModifiedBy>Joshua Hamilton</cp:lastModifiedBy>
  <cp:revision>23</cp:revision>
  <dcterms:created xsi:type="dcterms:W3CDTF">2015-09-29T17:49:00Z</dcterms:created>
  <dcterms:modified xsi:type="dcterms:W3CDTF">2015-10-01T16:46:00Z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joshamilton@gmail.com@www.mendeley.com</vt:lpwstr>
  </property>
  <property fmtid="{D5CDD505-2E9C-101B-9397-08002B2CF9AE}" pid="4" name="Mendeley Citation Style_1">
    <vt:lpwstr>http://csl.mendeley.com/styles/3250891/PLoSByJJH</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http://csl.mendeley.com/styles/3250891/PLoSByJJH</vt:lpwstr>
  </property>
  <property fmtid="{D5CDD505-2E9C-101B-9397-08002B2CF9AE}" pid="24" name="Mendeley Recent Style Name 9_1">
    <vt:lpwstr>Public Library of Science (by Josh Hamilton)</vt:lpwstr>
  </property>
</Properties>
</file>