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076" w:rsidRPr="00C34EB9" w:rsidRDefault="00A97B3D" w:rsidP="00C34EB9">
      <w:pPr>
        <w:pStyle w:val="Title"/>
      </w:pPr>
      <w:bookmarkStart w:id="0" w:name="_GoBack"/>
      <w:bookmarkEnd w:id="0"/>
      <w:r>
        <w:t>Short</w:t>
      </w:r>
      <w:r w:rsidR="00560C9D">
        <w:t xml:space="preserve"> Genome Reports</w:t>
      </w:r>
    </w:p>
    <w:p w:rsidR="00374EBD" w:rsidRPr="00374EBD" w:rsidRDefault="00374EBD" w:rsidP="00450637">
      <w:pPr>
        <w:pStyle w:val="Heading1"/>
      </w:pPr>
      <w:r w:rsidRPr="00374EBD">
        <w:t>Authors</w:t>
      </w:r>
    </w:p>
    <w:p w:rsidR="00374EBD" w:rsidRDefault="00374EBD" w:rsidP="00196C3D">
      <w:pPr>
        <w:pStyle w:val="Paragraph"/>
      </w:pPr>
      <w:r w:rsidRPr="002E060E">
        <w:t>Authors should include each person who contributed to the generation, analysis and interpretation of</w:t>
      </w:r>
      <w:r w:rsidRPr="00374EBD">
        <w:t xml:space="preserve"> the data that is being reported. Full author names should be as: (surname(s), middle initial(s), family name), using proper capitalization. </w:t>
      </w:r>
      <w:r w:rsidR="00450637">
        <w:t>F</w:t>
      </w:r>
      <w:r w:rsidR="00450637" w:rsidRPr="00374EBD">
        <w:t>or an example of a properly formatted autho</w:t>
      </w:r>
      <w:r w:rsidR="00D85703">
        <w:t xml:space="preserve">r and institutional information </w:t>
      </w:r>
      <w:r w:rsidR="00450637">
        <w:t>s</w:t>
      </w:r>
      <w:r w:rsidRPr="00374EBD">
        <w:t xml:space="preserve">ee </w:t>
      </w:r>
      <w:hyperlink r:id="rId7" w:history="1">
        <w:r w:rsidR="004B4467">
          <w:rPr>
            <w:rStyle w:val="Hyperlink"/>
          </w:rPr>
          <w:t>http://www.standardsingenomics.com/content/9/1/2</w:t>
        </w:r>
      </w:hyperlink>
      <w:r w:rsidR="00D85703">
        <w:t>.</w:t>
      </w:r>
      <w:r w:rsidR="00934CC7">
        <w:t xml:space="preserve"> (Format Authors)</w:t>
      </w:r>
    </w:p>
    <w:p w:rsidR="00374EBD" w:rsidRPr="00374EBD" w:rsidRDefault="00374EBD" w:rsidP="0045374B">
      <w:pPr>
        <w:pStyle w:val="Heading1"/>
      </w:pPr>
      <w:r w:rsidRPr="00374EBD">
        <w:t>Institutional Affiliation</w:t>
      </w:r>
      <w:r w:rsidR="00934CC7">
        <w:t xml:space="preserve"> </w:t>
      </w:r>
    </w:p>
    <w:p w:rsidR="00374EBD" w:rsidRPr="00374EBD" w:rsidRDefault="00374EBD" w:rsidP="00196C3D">
      <w:pPr>
        <w:pStyle w:val="Paragraph"/>
      </w:pPr>
      <w:r w:rsidRPr="00374EBD">
        <w:t>The institutional affiliation(s) of each author should be identified with a superscripted number in the order of first appearance in the author list. Author affiliations should be numbered, using Vancouver style.</w:t>
      </w:r>
      <w:r w:rsidR="00934CC7">
        <w:t xml:space="preserve"> (Format Affiliation)</w:t>
      </w:r>
    </w:p>
    <w:p w:rsidR="00374EBD" w:rsidRPr="00374EBD" w:rsidRDefault="00374EBD" w:rsidP="0045374B">
      <w:pPr>
        <w:pStyle w:val="Heading1"/>
      </w:pPr>
      <w:r w:rsidRPr="00374EBD">
        <w:t>Corresponding author</w:t>
      </w:r>
    </w:p>
    <w:p w:rsidR="00374EBD" w:rsidRPr="00374EBD" w:rsidRDefault="00374EBD" w:rsidP="00196C3D">
      <w:pPr>
        <w:pStyle w:val="Paragraph"/>
      </w:pPr>
      <w:r w:rsidRPr="007773B3">
        <w:rPr>
          <w:rFonts w:eastAsiaTheme="minorEastAsia"/>
        </w:rPr>
        <w:t>The author responsible for the submission and coordination of communication with the editorial office</w:t>
      </w:r>
      <w:r w:rsidRPr="00374EBD">
        <w:t xml:space="preserve"> during peer-review and with readers post-publication should be identified along with their institutional email address. The editorial office will deal with only one corresponding author on a given manuscript.</w:t>
      </w:r>
      <w:r w:rsidR="00934CC7">
        <w:t xml:space="preserve"> </w:t>
      </w:r>
    </w:p>
    <w:p w:rsidR="00F21076" w:rsidRDefault="00F21076" w:rsidP="00457A73">
      <w:pPr>
        <w:pStyle w:val="Heading1"/>
      </w:pPr>
      <w:r w:rsidRPr="00457A73">
        <w:t>Abstract</w:t>
      </w:r>
      <w:r w:rsidR="00934CC7">
        <w:t xml:space="preserve"> (H</w:t>
      </w:r>
      <w:r w:rsidR="004D30D0">
        <w:t>eading 1)</w:t>
      </w:r>
    </w:p>
    <w:p w:rsidR="009176BA" w:rsidRPr="009176BA" w:rsidRDefault="009176BA" w:rsidP="00196C3D">
      <w:pPr>
        <w:pStyle w:val="Paragraph"/>
      </w:pPr>
      <w:r>
        <w:t>Authors should provide a concise, non-redundant and meaningful abstract that describes the nature of the article. It should summarize the rationale, the objectives and the findings of the re</w:t>
      </w:r>
      <w:r w:rsidR="000849BE">
        <w:t>port and provide key details (e</w:t>
      </w:r>
      <w:r w:rsidR="002E3E73">
        <w:t>.g.,</w:t>
      </w:r>
      <w:r>
        <w:t xml:space="preserve">  relevant INSDC identifiers, culture collection identifiers, other project metadata that is accessible in standardized form).</w:t>
      </w:r>
      <w:r w:rsidR="00934CC7">
        <w:t xml:space="preserve"> </w:t>
      </w:r>
    </w:p>
    <w:p w:rsidR="00F21076" w:rsidRDefault="00F21076" w:rsidP="00457A73">
      <w:pPr>
        <w:pStyle w:val="Heading1"/>
      </w:pPr>
      <w:r w:rsidRPr="00457A73">
        <w:t>Keywords</w:t>
      </w:r>
      <w:r w:rsidR="009176BA">
        <w:t>:</w:t>
      </w:r>
      <w:r w:rsidR="004D30D0" w:rsidRPr="004D30D0">
        <w:t xml:space="preserve"> </w:t>
      </w:r>
      <w:r w:rsidR="007773B3">
        <w:t>(H</w:t>
      </w:r>
      <w:r w:rsidR="004D30D0">
        <w:t>eading 1)</w:t>
      </w:r>
    </w:p>
    <w:p w:rsidR="009176BA" w:rsidRPr="009176BA" w:rsidRDefault="009176BA" w:rsidP="00196C3D">
      <w:pPr>
        <w:pStyle w:val="Paragraph"/>
      </w:pPr>
      <w:r w:rsidRPr="00D85703">
        <w:rPr>
          <w:rFonts w:eastAsiaTheme="minorEastAsia"/>
        </w:rPr>
        <w:t>Authors should include five to seven descriptive keywords. These may include the article type, the</w:t>
      </w:r>
      <w:r>
        <w:t xml:space="preserve"> name(s) of the organism(s) sequenced, the next higher taxonomic rank, the sampling site and other significant details about the nature of the study.</w:t>
      </w:r>
      <w:r w:rsidR="00934CC7">
        <w:t xml:space="preserve"> (Format Ke</w:t>
      </w:r>
      <w:r w:rsidR="007773B3">
        <w:t>y</w:t>
      </w:r>
      <w:r w:rsidR="00934CC7">
        <w:t>words)</w:t>
      </w:r>
    </w:p>
    <w:p w:rsidR="00F21076" w:rsidRDefault="00F21076" w:rsidP="00457A73">
      <w:pPr>
        <w:pStyle w:val="Heading1"/>
      </w:pPr>
      <w:r w:rsidRPr="00457A73">
        <w:t>Abbreviations</w:t>
      </w:r>
      <w:r w:rsidR="009176BA">
        <w:t>:</w:t>
      </w:r>
      <w:r w:rsidR="005F0C4E">
        <w:t xml:space="preserve"> (optional)</w:t>
      </w:r>
      <w:r w:rsidR="00934CC7">
        <w:t xml:space="preserve"> (H</w:t>
      </w:r>
      <w:r w:rsidR="004D30D0">
        <w:t>eading 1)</w:t>
      </w:r>
    </w:p>
    <w:p w:rsidR="009176BA" w:rsidRPr="009176BA" w:rsidRDefault="004C1A00" w:rsidP="00196C3D">
      <w:pPr>
        <w:pStyle w:val="Paragraph"/>
      </w:pPr>
      <w:r>
        <w:t>Authors should include any non-standard abbreviations that are used throughout the article. Do not include well-known abbreviations (e.g., NCBI, EMBL, DNA, RNA) and do not use non-standard abbreviations for organism names. Species and subspecies names must be fully spelled out on first use as binomials (genus name and species epithet) or trinomials (genus name, specie</w:t>
      </w:r>
      <w:r w:rsidR="004D30D0">
        <w:t>s</w:t>
      </w:r>
      <w:r>
        <w:t xml:space="preserve"> epithet subsp. </w:t>
      </w:r>
      <w:proofErr w:type="spellStart"/>
      <w:r>
        <w:t>subspecific</w:t>
      </w:r>
      <w:proofErr w:type="spellEnd"/>
      <w:r>
        <w:t xml:space="preserve"> epithet). Following first usage, the genus name may be abbreviated by using the first letter of the genus name, followed by a period and the epithets. </w:t>
      </w:r>
    </w:p>
    <w:p w:rsidR="00F21076" w:rsidRDefault="00F21076" w:rsidP="00457A73">
      <w:pPr>
        <w:pStyle w:val="Heading1"/>
      </w:pPr>
      <w:r w:rsidRPr="00457A73">
        <w:lastRenderedPageBreak/>
        <w:t>Introduction</w:t>
      </w:r>
      <w:r w:rsidR="00934CC7">
        <w:t xml:space="preserve"> (Heading 1</w:t>
      </w:r>
      <w:r w:rsidR="004D30D0">
        <w:t>)</w:t>
      </w:r>
    </w:p>
    <w:p w:rsidR="00C6526D" w:rsidRPr="00C6526D" w:rsidRDefault="00C6526D" w:rsidP="00196C3D">
      <w:pPr>
        <w:pStyle w:val="Paragraph"/>
      </w:pPr>
      <w:r>
        <w:t xml:space="preserve">Authors are expected to provide readers with brief, high-level description of </w:t>
      </w:r>
      <w:r w:rsidR="0050576C">
        <w:t xml:space="preserve">the </w:t>
      </w:r>
      <w:r>
        <w:t xml:space="preserve">source organism and the rationale for its selection for sequencing. </w:t>
      </w:r>
      <w:r w:rsidR="0050576C">
        <w:t xml:space="preserve">It should be written in such a manner as to capture </w:t>
      </w:r>
      <w:r w:rsidR="00AB791D">
        <w:t>a reader’s attention. It</w:t>
      </w:r>
      <w:r>
        <w:t xml:space="preserve"> </w:t>
      </w:r>
      <w:r w:rsidR="00B73676">
        <w:t>should</w:t>
      </w:r>
      <w:r>
        <w:t xml:space="preserve"> also indicate whether or not the organism is part of a larger genomic survey project.</w:t>
      </w:r>
    </w:p>
    <w:p w:rsidR="00F21076" w:rsidRDefault="00F21076" w:rsidP="00457A73">
      <w:pPr>
        <w:pStyle w:val="Heading1"/>
      </w:pPr>
      <w:r w:rsidRPr="00457A73">
        <w:t xml:space="preserve">Organism </w:t>
      </w:r>
      <w:r w:rsidR="00715FBC" w:rsidRPr="00457A73">
        <w:t>I</w:t>
      </w:r>
      <w:r w:rsidRPr="00457A73">
        <w:t>nformation</w:t>
      </w:r>
      <w:r w:rsidR="004D30D0">
        <w:t xml:space="preserve"> (</w:t>
      </w:r>
      <w:r w:rsidR="00560C9D">
        <w:t>Heading 1</w:t>
      </w:r>
      <w:r w:rsidR="004D30D0">
        <w:t>)</w:t>
      </w:r>
    </w:p>
    <w:p w:rsidR="00B73676" w:rsidRDefault="00F21076" w:rsidP="00F93D22">
      <w:pPr>
        <w:pStyle w:val="Heading2"/>
      </w:pPr>
      <w:r w:rsidRPr="00457A73">
        <w:t xml:space="preserve">Classification and </w:t>
      </w:r>
      <w:r w:rsidR="00715FBC" w:rsidRPr="00457A73">
        <w:t>f</w:t>
      </w:r>
      <w:r w:rsidRPr="00457A73">
        <w:t>eatures</w:t>
      </w:r>
      <w:r w:rsidR="004D30D0">
        <w:t xml:space="preserve"> (</w:t>
      </w:r>
      <w:r w:rsidR="00560C9D">
        <w:t>Heading 2</w:t>
      </w:r>
      <w:r w:rsidR="004D30D0">
        <w:t>)</w:t>
      </w:r>
    </w:p>
    <w:p w:rsidR="0064340C" w:rsidRDefault="0064340C" w:rsidP="00196C3D">
      <w:pPr>
        <w:pStyle w:val="Paragraph"/>
      </w:pPr>
      <w:r>
        <w:t xml:space="preserve">This should include succinct but detailed description of major phenotypic features (macro- and micromorphology, physiological characteristics), natural habitat, distribution, current classification and phylogenetic placement of the strain/specimen selected for sequencing. Authors should provide readers with additional background as to how the organism was isolated from nature (if a microbe), its association with other community members, any special properties that are noteworthy (e.g., pathogenic, symbiotic, industrial use, taxonomic type strain, model organism, etc.). In a separate subsection, of this section, authors should provide chemotaxonomic information (e.g. whole cell fatty acid composition, respiratory </w:t>
      </w:r>
      <w:proofErr w:type="spellStart"/>
      <w:r>
        <w:t>quinones</w:t>
      </w:r>
      <w:proofErr w:type="spellEnd"/>
      <w:r>
        <w:t>, cell-wall composition, other unique or diagnostic cellular components).</w:t>
      </w:r>
    </w:p>
    <w:p w:rsidR="0064340C" w:rsidRDefault="0064340C" w:rsidP="00196C3D">
      <w:pPr>
        <w:pStyle w:val="Paragraph"/>
      </w:pPr>
      <w:r>
        <w:t>This se</w:t>
      </w:r>
      <w:r w:rsidR="002E3E73">
        <w:t>ction should also include</w:t>
      </w:r>
      <w:r>
        <w:t xml:space="preserve"> two figure</w:t>
      </w:r>
      <w:r w:rsidR="002E3E73">
        <w:t>s</w:t>
      </w:r>
      <w:r>
        <w:t>: a phylogenetic tree indicating current placement and a photomicrograph or electron</w:t>
      </w:r>
      <w:r w:rsidR="00A834B5">
        <w:t xml:space="preserve"> </w:t>
      </w:r>
      <w:r>
        <w:t xml:space="preserve">photomicrograph of the source organism. This section must also include a reference to Table </w:t>
      </w:r>
      <w:r w:rsidR="005F0C4E">
        <w:t>1,</w:t>
      </w:r>
      <w:r>
        <w:t xml:space="preserve"> which provides a standardized summary of key features of the source organism. The layout of Table 1 is fixed and authors must not vary the appearance of information in the table. Rather, they must supply this information so that readers may view the descriptive information in a consistent fashion.</w:t>
      </w:r>
    </w:p>
    <w:p w:rsidR="00F90060" w:rsidRDefault="00F90060" w:rsidP="00F90060">
      <w:pPr>
        <w:pStyle w:val="Heading3"/>
      </w:pPr>
      <w:r w:rsidRPr="00457A73">
        <w:t>Chemotaxonomic data</w:t>
      </w:r>
      <w:r>
        <w:t xml:space="preserve"> (optional, Heading 3)</w:t>
      </w:r>
    </w:p>
    <w:p w:rsidR="00F90060" w:rsidRPr="004D30D0" w:rsidRDefault="00F90060" w:rsidP="00F90060">
      <w:pPr>
        <w:pStyle w:val="Paragraph"/>
        <w:rPr>
          <w:b/>
        </w:rPr>
      </w:pPr>
      <w:r>
        <w:t xml:space="preserve">See the above description (under </w:t>
      </w:r>
      <w:r w:rsidRPr="00457A73">
        <w:t>Classification and features</w:t>
      </w:r>
      <w:r>
        <w:rPr>
          <w:b/>
        </w:rPr>
        <w:t>)</w:t>
      </w:r>
    </w:p>
    <w:p w:rsidR="00F90060" w:rsidRDefault="00F90060" w:rsidP="00F90060">
      <w:pPr>
        <w:pStyle w:val="Heading3"/>
      </w:pPr>
      <w:proofErr w:type="spellStart"/>
      <w:r w:rsidRPr="00457A73">
        <w:t>Symbiotaxonomy</w:t>
      </w:r>
      <w:proofErr w:type="spellEnd"/>
      <w:r>
        <w:t xml:space="preserve"> (optional, Heading 3)</w:t>
      </w:r>
    </w:p>
    <w:p w:rsidR="00F90060" w:rsidRPr="004D30D0" w:rsidRDefault="00F90060" w:rsidP="00F90060">
      <w:pPr>
        <w:pStyle w:val="Paragraph"/>
        <w:rPr>
          <w:b/>
        </w:rPr>
      </w:pPr>
      <w:r>
        <w:t xml:space="preserve">See the above description (under </w:t>
      </w:r>
      <w:r w:rsidRPr="00457A73">
        <w:t>Classification and features</w:t>
      </w:r>
      <w:r>
        <w:rPr>
          <w:b/>
        </w:rPr>
        <w:t>)</w:t>
      </w:r>
    </w:p>
    <w:p w:rsidR="00F21076" w:rsidRDefault="00F21076" w:rsidP="00457A73">
      <w:pPr>
        <w:pStyle w:val="Heading1"/>
      </w:pPr>
      <w:r w:rsidRPr="00457A73">
        <w:t>Genome sequencing information</w:t>
      </w:r>
      <w:r w:rsidR="004D30D0">
        <w:t xml:space="preserve"> (</w:t>
      </w:r>
      <w:r w:rsidR="004E0D0E">
        <w:t>Heading 1</w:t>
      </w:r>
      <w:r w:rsidR="004D30D0">
        <w:t>)</w:t>
      </w:r>
    </w:p>
    <w:p w:rsidR="00F21076" w:rsidRDefault="00F21076" w:rsidP="00F93D22">
      <w:pPr>
        <w:pStyle w:val="Heading2"/>
      </w:pPr>
      <w:r w:rsidRPr="00457A73">
        <w:t>Genome project history</w:t>
      </w:r>
      <w:r w:rsidR="004D30D0">
        <w:t xml:space="preserve"> (</w:t>
      </w:r>
      <w:r w:rsidR="004E0D0E">
        <w:t>Heading 2</w:t>
      </w:r>
      <w:r w:rsidR="004D30D0">
        <w:t>)</w:t>
      </w:r>
    </w:p>
    <w:p w:rsidR="0064340C" w:rsidRPr="0064340C" w:rsidRDefault="0064340C" w:rsidP="00196C3D">
      <w:pPr>
        <w:pStyle w:val="Paragraph"/>
      </w:pPr>
      <w:r>
        <w:t>This section of the manuscript should provide a detailed summary of the sequencing, assembly and annotation methodology.  The section should include an introductory paragraph that provides the readers with specific information about the sequencing project, when the project began and was completed, whether the sequence is complete or remains as a draft genome, and the quality of the draft, which public databases contain the project data and other relevant information. These data should be summarized in Table 2.</w:t>
      </w:r>
    </w:p>
    <w:p w:rsidR="00F21076" w:rsidRDefault="00F21076" w:rsidP="00F93D22">
      <w:pPr>
        <w:pStyle w:val="Heading2"/>
      </w:pPr>
      <w:r w:rsidRPr="00457A73">
        <w:t>Growth conditions and genomic DNA preparation</w:t>
      </w:r>
      <w:r w:rsidR="004D30D0">
        <w:t xml:space="preserve"> (</w:t>
      </w:r>
      <w:r w:rsidR="004E0D0E">
        <w:t>Heading 2</w:t>
      </w:r>
      <w:r w:rsidR="004D30D0">
        <w:t>)</w:t>
      </w:r>
    </w:p>
    <w:p w:rsidR="0064340C" w:rsidRDefault="0064340C" w:rsidP="00196C3D">
      <w:pPr>
        <w:pStyle w:val="Paragraph"/>
      </w:pPr>
      <w:r>
        <w:t>In the case of cultivated organisms, please provide the source of the organism (e.g., culture collection and accession number) and the conditions that were used to grow the strains(s) for DNA extraction (media, temperature, aeration, volume of culture, length of incubation). Also provide the method used to harvest and lyse the cells, and to extract and purify the DNA and to assess its purity.</w:t>
      </w:r>
    </w:p>
    <w:p w:rsidR="00F21076" w:rsidRDefault="00F21076" w:rsidP="00F93D22">
      <w:pPr>
        <w:pStyle w:val="Heading2"/>
      </w:pPr>
      <w:r w:rsidRPr="00457A73">
        <w:lastRenderedPageBreak/>
        <w:t>Genome sequencing and assembly</w:t>
      </w:r>
      <w:r w:rsidR="004D30D0">
        <w:t xml:space="preserve"> (</w:t>
      </w:r>
      <w:r w:rsidR="004E0D0E">
        <w:t>Heading 2</w:t>
      </w:r>
      <w:r w:rsidR="004D30D0">
        <w:t>)</w:t>
      </w:r>
    </w:p>
    <w:p w:rsidR="0064340C" w:rsidRPr="0064340C" w:rsidRDefault="0064340C" w:rsidP="00196C3D">
      <w:pPr>
        <w:pStyle w:val="Paragraph"/>
      </w:pPr>
      <w:r>
        <w:t>Provide a succinct and detailed description of the methods used to sequence and assemble the genome(s). Identify the sequencing center where the work was performed, the sequencing technology(</w:t>
      </w:r>
      <w:proofErr w:type="spellStart"/>
      <w:r>
        <w:t>ies</w:t>
      </w:r>
      <w:proofErr w:type="spellEnd"/>
      <w:r>
        <w:t xml:space="preserve">) used, library construction, number of reads and read length. Cite any relevant references regarding methods used. Also, provide a succinct and detailed description of the assembly, including the software used for preliminary assembly, finishing and error checking and correction of </w:t>
      </w:r>
      <w:proofErr w:type="spellStart"/>
      <w:r>
        <w:t>mis</w:t>
      </w:r>
      <w:proofErr w:type="spellEnd"/>
      <w:r>
        <w:t xml:space="preserve">-assemblies.  Provide a brief description of the size of the final assembly, the number of </w:t>
      </w:r>
      <w:proofErr w:type="spellStart"/>
      <w:r>
        <w:t>contigs</w:t>
      </w:r>
      <w:proofErr w:type="spellEnd"/>
      <w:r>
        <w:t>, and coverage.</w:t>
      </w:r>
    </w:p>
    <w:p w:rsidR="00F21076" w:rsidRDefault="00F21076" w:rsidP="00F93D22">
      <w:pPr>
        <w:pStyle w:val="Heading2"/>
      </w:pPr>
      <w:r w:rsidRPr="00457A73">
        <w:t>Genome annotation</w:t>
      </w:r>
      <w:r w:rsidR="004D30D0">
        <w:t xml:space="preserve"> (</w:t>
      </w:r>
      <w:r w:rsidR="004E0D0E">
        <w:t>Heading 2</w:t>
      </w:r>
      <w:r w:rsidR="004D30D0">
        <w:t>)</w:t>
      </w:r>
    </w:p>
    <w:p w:rsidR="0064340C" w:rsidRPr="00606708" w:rsidRDefault="0064340C" w:rsidP="00196C3D">
      <w:pPr>
        <w:pStyle w:val="Paragraph"/>
      </w:pPr>
      <w:r>
        <w:t xml:space="preserve">Provide a brief and succinct description of the methods used to identify and annotate genes, and any software used in the annotation pipeline. </w:t>
      </w:r>
    </w:p>
    <w:p w:rsidR="00F21076" w:rsidRPr="00457A73" w:rsidRDefault="00F21076" w:rsidP="00457A73">
      <w:pPr>
        <w:pStyle w:val="Heading1"/>
      </w:pPr>
      <w:r w:rsidRPr="00457A73">
        <w:t xml:space="preserve">Genome </w:t>
      </w:r>
      <w:r w:rsidR="00715FBC" w:rsidRPr="00457A73">
        <w:t>P</w:t>
      </w:r>
      <w:r w:rsidRPr="00457A73">
        <w:t>roperties</w:t>
      </w:r>
      <w:r w:rsidR="004D30D0">
        <w:t xml:space="preserve"> (</w:t>
      </w:r>
      <w:r w:rsidR="004E0D0E">
        <w:t>Heading 1</w:t>
      </w:r>
      <w:r w:rsidR="004D30D0">
        <w:t>)</w:t>
      </w:r>
    </w:p>
    <w:p w:rsidR="0064340C" w:rsidRDefault="0064340C" w:rsidP="00196C3D">
      <w:pPr>
        <w:pStyle w:val="Paragraph"/>
      </w:pPr>
      <w:r>
        <w:t xml:space="preserve">Provide a summary description of the size of the genome(s) (in base pairs), the number of chromosomes and plasmids. Include the number of predicted genes (RNA genes, protein coding genes, </w:t>
      </w:r>
      <w:proofErr w:type="spellStart"/>
      <w:r>
        <w:t>pseudogenes</w:t>
      </w:r>
      <w:proofErr w:type="spellEnd"/>
      <w:r>
        <w:t xml:space="preserve">) by number and percent of total. This section should be linked to a chromosome map, map(s) of any plasmids and two or three tables providing a more detailed summary of the genome properties. </w:t>
      </w:r>
    </w:p>
    <w:p w:rsidR="00F21076" w:rsidRDefault="00F21076" w:rsidP="00457A73">
      <w:pPr>
        <w:pStyle w:val="Heading1"/>
      </w:pPr>
      <w:r w:rsidRPr="00457A73">
        <w:t>Insights from the genome sequence</w:t>
      </w:r>
      <w:r w:rsidR="0064340C">
        <w:t xml:space="preserve"> (optional)</w:t>
      </w:r>
      <w:r w:rsidR="004D30D0">
        <w:t xml:space="preserve"> (</w:t>
      </w:r>
      <w:r w:rsidR="004E0D0E">
        <w:t>Heading l</w:t>
      </w:r>
      <w:r w:rsidR="004D30D0">
        <w:t>)</w:t>
      </w:r>
    </w:p>
    <w:p w:rsidR="0064340C" w:rsidRDefault="0064340C" w:rsidP="00196C3D">
      <w:pPr>
        <w:pStyle w:val="Paragraph"/>
      </w:pPr>
      <w:r>
        <w:t>In many cases, authors may wish to provide a brief, yet more detailed description of major findings arising from the genome sequence. This can be a comparison of major differences found between the genome sequence that is the subject of the study and others (e.g., major differences is specific metabolic pathways, significant differences in gene content, etc.). This section is intended to permit the authors to make preliminary observations rather than to serve as detailed comparative study. In a short genome report, this section should be limited to two to three paragraphs. Authors wanting to provide greater detail and to incorporate additional genomes into their study, or to incorporate additional tables and figures are invited to submit their articles as extended genome reports.</w:t>
      </w:r>
    </w:p>
    <w:p w:rsidR="004E0D0E" w:rsidRPr="00560C9D" w:rsidRDefault="004E0D0E" w:rsidP="004E0D0E">
      <w:pPr>
        <w:pStyle w:val="Heading2"/>
      </w:pPr>
      <w:r>
        <w:t>Extended insights (Heading 2)</w:t>
      </w:r>
    </w:p>
    <w:p w:rsidR="004E0D0E" w:rsidRDefault="004E0D0E" w:rsidP="00196C3D">
      <w:pPr>
        <w:pStyle w:val="Paragraph"/>
      </w:pPr>
      <w:r>
        <w:t xml:space="preserve">Authors are encouraged to provide more detailed descriptions about insights gained from the genome sequence. This may include comparisons of the genome to that of closely relate species, detailed discussions about </w:t>
      </w:r>
      <w:r w:rsidR="00087854">
        <w:t>specific</w:t>
      </w:r>
      <w:r>
        <w:t xml:space="preserve"> metabolic pathways that are noteworthy or unique, or other features that may be of interest to the readers. Authors may include additional tables and figures in this section (see below).  </w:t>
      </w:r>
    </w:p>
    <w:p w:rsidR="00545A5F" w:rsidRDefault="00545A5F" w:rsidP="00545A5F">
      <w:pPr>
        <w:pStyle w:val="Heading1"/>
      </w:pPr>
      <w:r w:rsidRPr="00457A73">
        <w:t>Conclusion</w:t>
      </w:r>
      <w:r w:rsidR="00EB71A4">
        <w:t>s</w:t>
      </w:r>
      <w:r>
        <w:t xml:space="preserve"> (</w:t>
      </w:r>
      <w:r w:rsidR="00EB71A4">
        <w:t>Heading 1</w:t>
      </w:r>
      <w:r>
        <w:t>)</w:t>
      </w:r>
    </w:p>
    <w:p w:rsidR="00545A5F" w:rsidRDefault="00545A5F" w:rsidP="00196C3D">
      <w:pPr>
        <w:pStyle w:val="Paragraph"/>
      </w:pPr>
      <w:r>
        <w:t>Provide a brief summary of the findings arising from the genome sequence. This should place the current genome into context with genomes of closely or more distantly related.</w:t>
      </w:r>
    </w:p>
    <w:p w:rsidR="00545A5F" w:rsidRPr="00545A5F" w:rsidRDefault="00374EBD" w:rsidP="00545A5F">
      <w:pPr>
        <w:pStyle w:val="Heading1"/>
      </w:pPr>
      <w:r w:rsidRPr="00374EBD">
        <w:t>Taxonomic and nomenclatural proposals</w:t>
      </w:r>
      <w:r w:rsidR="006F0E5F">
        <w:t xml:space="preserve"> (optional) (</w:t>
      </w:r>
      <w:r w:rsidR="00EB71A4">
        <w:t>Heading 1</w:t>
      </w:r>
      <w:r w:rsidR="006F0E5F">
        <w:t>)</w:t>
      </w:r>
      <w:r w:rsidR="00545A5F">
        <w:t xml:space="preserve">. </w:t>
      </w:r>
    </w:p>
    <w:p w:rsidR="006F0E5F" w:rsidRDefault="006F0E5F" w:rsidP="00196C3D">
      <w:pPr>
        <w:pStyle w:val="Paragraph"/>
      </w:pPr>
      <w:r>
        <w:t xml:space="preserve">Authors are free to make taxonomic proposals and revisions of existing taxa, providing that the proposals are made in accordance with the rules of the relevant code of nomenclature. Taxonomic proposals must include the following sections appearing after the Conclusions section: A formal description for each taxon - Each taxonomic proposal must have its own subsection heading, and must appear in the proper order. Proposals for new genera must precede proposals for new species or subspecies. New species must </w:t>
      </w:r>
      <w:r>
        <w:lastRenderedPageBreak/>
        <w:t xml:space="preserve">precede new subspecies. A proposed name and etymology – For each new taxon proposed authors must propose a new name, in accordance to the appropriate rules of nomenclature. The proposed name should be followed by the etymology of the name, in grammatically correct Latin. </w:t>
      </w:r>
      <w:r w:rsidRPr="00545A5F">
        <w:rPr>
          <w:i/>
        </w:rPr>
        <w:t>Authors are responsible for ensuring that proposed names meet these requirements.</w:t>
      </w:r>
    </w:p>
    <w:p w:rsidR="00374EBD" w:rsidRPr="00374EBD" w:rsidRDefault="006F0E5F" w:rsidP="00196C3D">
      <w:pPr>
        <w:pStyle w:val="Paragraph"/>
      </w:pPr>
      <w:r>
        <w:t xml:space="preserve">A </w:t>
      </w:r>
      <w:proofErr w:type="spellStart"/>
      <w:r>
        <w:t>protologue</w:t>
      </w:r>
      <w:proofErr w:type="spellEnd"/>
      <w:r>
        <w:t xml:space="preserve"> – for each new taxon and name that </w:t>
      </w:r>
      <w:r w:rsidR="008B6416">
        <w:t>is</w:t>
      </w:r>
      <w:r>
        <w:t xml:space="preserve"> proposed, authors must provide a description (also referred to as a diagnosis in botany) that provides readers </w:t>
      </w:r>
      <w:r w:rsidR="008B6416">
        <w:t xml:space="preserve">with a summarized statement of </w:t>
      </w:r>
      <w:r>
        <w:t xml:space="preserve">differential features that can be used to distinguish the proposed </w:t>
      </w:r>
      <w:proofErr w:type="spellStart"/>
      <w:r>
        <w:t>taxon</w:t>
      </w:r>
      <w:proofErr w:type="spellEnd"/>
      <w:r>
        <w:t xml:space="preserve"> from other, closely related taxa. The </w:t>
      </w:r>
      <w:proofErr w:type="spellStart"/>
      <w:r>
        <w:t>protologue</w:t>
      </w:r>
      <w:proofErr w:type="spellEnd"/>
      <w:r>
        <w:t xml:space="preserve"> should include information about the morphology, physiology, habitat and genetics, along with any marker genes or features that can be used for identification purposes. The </w:t>
      </w:r>
      <w:proofErr w:type="spellStart"/>
      <w:r>
        <w:t>protologue</w:t>
      </w:r>
      <w:proofErr w:type="spellEnd"/>
      <w:r>
        <w:t xml:space="preserve"> must conclude with a statement that positively establishes the type strain (prokaryotes) or specimen (botany and zoology). If a new species or subspecies of bacteria or </w:t>
      </w:r>
      <w:proofErr w:type="spellStart"/>
      <w:r>
        <w:t>archaea</w:t>
      </w:r>
      <w:proofErr w:type="spellEnd"/>
      <w:r>
        <w:t xml:space="preserve"> is proposed, authors must provide the accession numbers from at least two internationally recognized culture collections (in different countries) from which viable samples of the type strain are available without restriction. Proposals that fail to provide this information cannot be considered for valid publication. If one or more new genera are proposed, the genus name(s) and description(s) must precede those of </w:t>
      </w:r>
      <w:r w:rsidR="008B6416">
        <w:t xml:space="preserve">newly proposed </w:t>
      </w:r>
      <w:r>
        <w:t xml:space="preserve">member species. Genus descriptions must indicate the type species of the genus and differential/diagnostic features. In many cases, these may be the same as that for member species. Proposals for novel higher taxa </w:t>
      </w:r>
      <w:r w:rsidR="008B6416">
        <w:t xml:space="preserve">(family and above) </w:t>
      </w:r>
      <w:r>
        <w:t>should appear after the species or subspecies proposals. Emendations of existing taxa should be made in separate sections, indicating the changes in membership and phenotypic and genotypic characteristics on which the taxa were originally formed. Assertions of synonymy should be presented in a separate section, with a full description of which taxa are being combined and an assertion of which name has priority. Taxonomic proposals of eukaryotic and virus taxa will follow the same general outline described above, but the identification and deposition of type material differs.</w:t>
      </w:r>
    </w:p>
    <w:p w:rsidR="00CF391F" w:rsidRDefault="00CF391F" w:rsidP="00CF391F">
      <w:pPr>
        <w:pStyle w:val="Heading1"/>
      </w:pPr>
      <w:r>
        <w:t>Authors' contributions</w:t>
      </w:r>
    </w:p>
    <w:p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In order to give appropriate credit to each author of a paper, the individual contributions of authors to the manuscript should be specified in this section.</w:t>
      </w:r>
    </w:p>
    <w:p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According to</w:t>
      </w:r>
      <w:r w:rsidRPr="00CF391F">
        <w:rPr>
          <w:rStyle w:val="apple-converted-space"/>
          <w:rFonts w:eastAsiaTheme="majorEastAsia"/>
          <w:color w:val="000000"/>
          <w:sz w:val="22"/>
          <w:szCs w:val="22"/>
        </w:rPr>
        <w:t> </w:t>
      </w:r>
      <w:hyperlink r:id="rId8" w:history="1">
        <w:r w:rsidRPr="00CF391F">
          <w:rPr>
            <w:rStyle w:val="Hyperlink"/>
            <w:color w:val="006633"/>
            <w:sz w:val="22"/>
            <w:szCs w:val="22"/>
            <w:bdr w:val="none" w:sz="0" w:space="0" w:color="auto" w:frame="1"/>
          </w:rPr>
          <w:t>ICMJE guidelines</w:t>
        </w:r>
      </w:hyperlink>
      <w:r w:rsidRPr="00CF391F">
        <w:rPr>
          <w:color w:val="000000"/>
          <w:sz w:val="22"/>
          <w:szCs w:val="22"/>
        </w:rPr>
        <w:t>, An 'author' is generally considered to be someone who has made substantive intellectual contributions to a published study. To qualify as an author one should 1) have made substantial contributions to conception and design, or acquisition of data, or analysis and interpretation of data; 2) have been involved in drafting the manuscript or revising it critically for important intellectual content; 3) have given final approval of the version to be published; and 4) agree to be accountable for all aspects of the work in ensuring that questions related to the accuracy or integrity of any part of the work are appropriately investigated and resolved. Each author should have participated sufficiently in the work to take public responsibility for appropriate portions of the content. Acquisition of funding, collection of data, or general supervision of the research group, alone, does not justify authorship.</w:t>
      </w:r>
    </w:p>
    <w:p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rsid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t>We suggest the following kind of format (please use initials to refer to each author's contribution): AB carried out the molecular genetic studies, participated in the sequence alignment and drafted the manuscript. JY carried out the immunoassays. MT participated in the sequence alignment. ES participated in the design of the study and performed the statistical analysis. FG conceived of the study, and participated in its design and coordination and helped to draft the manuscript. All authors read and approved the final manuscript.</w:t>
      </w:r>
    </w:p>
    <w:p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p>
    <w:p w:rsidR="00CF391F" w:rsidRPr="00CF391F" w:rsidRDefault="00CF391F" w:rsidP="00CF391F">
      <w:pPr>
        <w:pStyle w:val="NormalWeb"/>
        <w:shd w:val="clear" w:color="auto" w:fill="FFFFFF"/>
        <w:spacing w:before="0" w:beforeAutospacing="0" w:after="0" w:afterAutospacing="0"/>
        <w:textAlignment w:val="baseline"/>
        <w:rPr>
          <w:color w:val="000000"/>
          <w:sz w:val="22"/>
          <w:szCs w:val="22"/>
        </w:rPr>
      </w:pPr>
      <w:r w:rsidRPr="00CF391F">
        <w:rPr>
          <w:color w:val="000000"/>
          <w:sz w:val="22"/>
          <w:szCs w:val="22"/>
        </w:rPr>
        <w:lastRenderedPageBreak/>
        <w:t>All contributors who do not meet the criteria for authorship should be listed in an acknowledgements section. Examples of those who might be acknowledged include a person who provided purely technical help, writing assistance, or a department chair who provided only general support.</w:t>
      </w:r>
    </w:p>
    <w:p w:rsidR="00CF391F" w:rsidRPr="00CF391F" w:rsidRDefault="00CF391F" w:rsidP="00CF391F">
      <w:pPr>
        <w:pStyle w:val="Heading1"/>
        <w:spacing w:before="0" w:line="240" w:lineRule="auto"/>
        <w:rPr>
          <w:rFonts w:cs="Times New Roman"/>
          <w:sz w:val="22"/>
          <w:szCs w:val="22"/>
          <w:lang w:val="en-GB"/>
        </w:rPr>
      </w:pPr>
    </w:p>
    <w:p w:rsidR="00F21076" w:rsidRDefault="00F21076" w:rsidP="00457A73">
      <w:pPr>
        <w:pStyle w:val="Heading1"/>
      </w:pPr>
      <w:r w:rsidRPr="00457A73">
        <w:t>Acknowledgements</w:t>
      </w:r>
      <w:r w:rsidR="004D30D0">
        <w:t xml:space="preserve"> (heading 1 style)</w:t>
      </w:r>
    </w:p>
    <w:p w:rsidR="0064340C" w:rsidRDefault="0064340C" w:rsidP="00196C3D">
      <w:pPr>
        <w:pStyle w:val="Paragraph"/>
      </w:pPr>
      <w:r>
        <w:t>Authors are encouraged to include an acknowledgement section recognizing the contributions to their work made by non-authors (skilled technicians, contributors of materials or those providing specialized advice or commentary on various aspects of their work. Authors should also acknowledge the source of funding for their work provided by various agencies, foundations or benefactors as well as the relevant contract or agreement numbers.</w:t>
      </w:r>
    </w:p>
    <w:p w:rsidR="00F21076" w:rsidRDefault="00715FBC" w:rsidP="00457A73">
      <w:pPr>
        <w:pStyle w:val="Heading1"/>
      </w:pPr>
      <w:r w:rsidRPr="00457A73">
        <w:t>R</w:t>
      </w:r>
      <w:r w:rsidR="00F21076" w:rsidRPr="00457A73">
        <w:t>eferences</w:t>
      </w:r>
      <w:r w:rsidR="004D30D0">
        <w:t xml:space="preserve"> (heading 1 style)</w:t>
      </w:r>
    </w:p>
    <w:p w:rsidR="0064340C" w:rsidRDefault="0064340C" w:rsidP="00196C3D">
      <w:pPr>
        <w:pStyle w:val="Paragraph"/>
      </w:pPr>
      <w:r>
        <w:t>Authors are expected to fully reference the relevant work of others in their reports. In addition to the citation of specific references describing the source organism and the sequencing and annotation methods, authors must also cite the appropriate references for the standards that are applied throughout the work. This includes the proper citation of the relevant literature for organism and gene nomenclature, ontologies, and other core methodologies so that readers may be able to follow backward and forward pointing links through the literature.</w:t>
      </w:r>
    </w:p>
    <w:p w:rsidR="00923B12" w:rsidRDefault="00923B12" w:rsidP="00196C3D">
      <w:pPr>
        <w:pStyle w:val="Paragraph"/>
      </w:pPr>
      <w:r>
        <w:t>All references, including URLs, must be numbered consecutively, in square brackets, in the order in which they are cited in the text, followed by any in tables or legends. Each reference must have an individual reference number. Please avoid excessive referencing. If automatic numbering systems are used, the reference numbers must be finalized and the bibliography must be fully formatted before submission.</w:t>
      </w:r>
    </w:p>
    <w:p w:rsidR="0056217F" w:rsidRDefault="0056217F" w:rsidP="0056217F">
      <w:pPr>
        <w:pStyle w:val="Heading2"/>
        <w:rPr>
          <w:u w:color="005189"/>
        </w:rPr>
      </w:pPr>
      <w:r w:rsidRPr="00A349C0">
        <w:rPr>
          <w:u w:color="005189"/>
        </w:rPr>
        <w:t>Article within a journal</w:t>
      </w:r>
    </w:p>
    <w:p w:rsidR="0056217F" w:rsidRPr="00986B3D" w:rsidRDefault="0056217F" w:rsidP="0056217F">
      <w:pPr>
        <w:pStyle w:val="Paragraph"/>
        <w:rPr>
          <w:u w:color="005189"/>
          <w:lang w:val="en-GB"/>
        </w:rPr>
      </w:pPr>
      <w:r w:rsidRPr="00986B3D">
        <w:rPr>
          <w:u w:color="005189"/>
          <w:lang w:val="en-GB"/>
        </w:rPr>
        <w:t>Smith JJ. The world of science. Am J Sci. 1999;36:234-5.</w:t>
      </w:r>
    </w:p>
    <w:p w:rsidR="0056217F" w:rsidRPr="00986B3D" w:rsidRDefault="0056217F" w:rsidP="0056217F">
      <w:pPr>
        <w:pStyle w:val="Paragraph"/>
        <w:rPr>
          <w:u w:color="005189"/>
          <w:lang w:val="en-GB"/>
        </w:rPr>
      </w:pPr>
      <w:r w:rsidRPr="00986B3D">
        <w:rPr>
          <w:b/>
          <w:bCs/>
          <w:u w:color="005189"/>
          <w:lang w:val="en-GB"/>
        </w:rPr>
        <w:t xml:space="preserve">Note that the journal style lists the first six authors before inserting </w:t>
      </w:r>
      <w:r w:rsidRPr="00986B3D">
        <w:rPr>
          <w:b/>
          <w:bCs/>
          <w:i/>
          <w:iCs/>
          <w:u w:color="005189"/>
          <w:lang w:val="en-GB"/>
        </w:rPr>
        <w:t>et al</w:t>
      </w:r>
      <w:r w:rsidRPr="00986B3D">
        <w:rPr>
          <w:b/>
          <w:bCs/>
          <w:u w:color="005189"/>
          <w:lang w:val="en-GB"/>
        </w:rPr>
        <w:t>. Note also that PubMed identifiers and DOIs will be added to the bibliography during production</w:t>
      </w:r>
      <w:r w:rsidRPr="00986B3D">
        <w:rPr>
          <w:u w:color="005189"/>
          <w:lang w:val="en-GB"/>
        </w:rPr>
        <w:t>.</w:t>
      </w:r>
    </w:p>
    <w:p w:rsidR="0056217F" w:rsidRDefault="0056217F" w:rsidP="0056217F">
      <w:pPr>
        <w:pStyle w:val="Heading2"/>
        <w:rPr>
          <w:u w:color="005189"/>
        </w:rPr>
      </w:pPr>
      <w:r>
        <w:rPr>
          <w:u w:color="005189"/>
        </w:rPr>
        <w:t>In-press article</w:t>
      </w:r>
    </w:p>
    <w:p w:rsidR="0056217F" w:rsidRPr="000E36A8" w:rsidRDefault="0056217F" w:rsidP="0056217F">
      <w:pPr>
        <w:pStyle w:val="Paragraph"/>
        <w:rPr>
          <w:rStyle w:val="Emphasis"/>
          <w:i w:val="0"/>
          <w:iCs w:val="0"/>
          <w:u w:color="005189"/>
          <w:lang w:val="en-GB"/>
        </w:rPr>
      </w:pPr>
      <w:r w:rsidRPr="00986B3D">
        <w:rPr>
          <w:u w:color="005189"/>
          <w:lang w:val="en-GB"/>
        </w:rPr>
        <w:t xml:space="preserve">Smith JJ. The world of science. Am J Sci. </w:t>
      </w:r>
      <w:r>
        <w:rPr>
          <w:u w:color="005189"/>
          <w:lang w:val="en-GB"/>
        </w:rPr>
        <w:t>in press</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(no page numbers)</w:t>
      </w:r>
      <w:r w:rsidRPr="00986B3D">
        <w:rPr>
          <w:sz w:val="22"/>
          <w:szCs w:val="22"/>
        </w:rPr>
        <w:br/>
      </w:r>
      <w:proofErr w:type="spellStart"/>
      <w:r w:rsidRPr="00986B3D">
        <w:rPr>
          <w:sz w:val="22"/>
          <w:szCs w:val="22"/>
        </w:rPr>
        <w:t>Rohrmann</w:t>
      </w:r>
      <w:proofErr w:type="spellEnd"/>
      <w:r w:rsidRPr="00986B3D">
        <w:rPr>
          <w:sz w:val="22"/>
          <w:szCs w:val="22"/>
        </w:rPr>
        <w:t xml:space="preserve"> S, </w:t>
      </w:r>
      <w:proofErr w:type="spellStart"/>
      <w:r w:rsidRPr="00986B3D">
        <w:rPr>
          <w:sz w:val="22"/>
          <w:szCs w:val="22"/>
        </w:rPr>
        <w:t>Overvad</w:t>
      </w:r>
      <w:proofErr w:type="spellEnd"/>
      <w:r w:rsidRPr="00986B3D">
        <w:rPr>
          <w:sz w:val="22"/>
          <w:szCs w:val="22"/>
        </w:rPr>
        <w:t xml:space="preserve"> K, Bueno-de-</w:t>
      </w:r>
      <w:proofErr w:type="spellStart"/>
      <w:r w:rsidRPr="00986B3D">
        <w:rPr>
          <w:sz w:val="22"/>
          <w:szCs w:val="22"/>
        </w:rPr>
        <w:t>Mesquita</w:t>
      </w:r>
      <w:proofErr w:type="spellEnd"/>
      <w:r w:rsidRPr="00986B3D">
        <w:rPr>
          <w:sz w:val="22"/>
          <w:szCs w:val="22"/>
        </w:rPr>
        <w:t xml:space="preserve"> HB, </w:t>
      </w:r>
      <w:proofErr w:type="spellStart"/>
      <w:r w:rsidRPr="00986B3D">
        <w:rPr>
          <w:sz w:val="22"/>
          <w:szCs w:val="22"/>
        </w:rPr>
        <w:t>Jakobsen</w:t>
      </w:r>
      <w:proofErr w:type="spellEnd"/>
      <w:r w:rsidRPr="00986B3D">
        <w:rPr>
          <w:sz w:val="22"/>
          <w:szCs w:val="22"/>
        </w:rPr>
        <w:t xml:space="preserve"> MU, </w:t>
      </w:r>
      <w:proofErr w:type="spellStart"/>
      <w:r w:rsidRPr="00986B3D">
        <w:rPr>
          <w:sz w:val="22"/>
          <w:szCs w:val="22"/>
        </w:rPr>
        <w:t>Egeberg</w:t>
      </w:r>
      <w:proofErr w:type="spellEnd"/>
      <w:r w:rsidRPr="00986B3D">
        <w:rPr>
          <w:sz w:val="22"/>
          <w:szCs w:val="22"/>
        </w:rPr>
        <w:t xml:space="preserve"> R, </w:t>
      </w:r>
      <w:proofErr w:type="spellStart"/>
      <w:r w:rsidRPr="00986B3D">
        <w:rPr>
          <w:sz w:val="22"/>
          <w:szCs w:val="22"/>
        </w:rPr>
        <w:t>Tjønneland</w:t>
      </w:r>
      <w:proofErr w:type="spellEnd"/>
      <w:r w:rsidRPr="00986B3D">
        <w:rPr>
          <w:sz w:val="22"/>
          <w:szCs w:val="22"/>
        </w:rPr>
        <w:t xml:space="preserve"> A, et al. Meat consumption and mortality - results from the European Prospective Investigation into Cancer and Nutrition. BMC Medicine. 2013;11:63.</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Article within a journal by DOI</w:t>
      </w:r>
      <w:r w:rsidRPr="00986B3D">
        <w:rPr>
          <w:sz w:val="22"/>
          <w:szCs w:val="22"/>
        </w:rPr>
        <w:br/>
      </w:r>
      <w:proofErr w:type="spellStart"/>
      <w:r w:rsidRPr="00986B3D">
        <w:rPr>
          <w:sz w:val="22"/>
          <w:szCs w:val="22"/>
        </w:rPr>
        <w:t>Slifka</w:t>
      </w:r>
      <w:proofErr w:type="spellEnd"/>
      <w:r w:rsidRPr="00986B3D">
        <w:rPr>
          <w:sz w:val="22"/>
          <w:szCs w:val="22"/>
        </w:rPr>
        <w:t xml:space="preserve"> MK, </w:t>
      </w:r>
      <w:proofErr w:type="spellStart"/>
      <w:r w:rsidRPr="00986B3D">
        <w:rPr>
          <w:sz w:val="22"/>
          <w:szCs w:val="22"/>
        </w:rPr>
        <w:t>Whitton</w:t>
      </w:r>
      <w:proofErr w:type="spellEnd"/>
      <w:r w:rsidRPr="00986B3D">
        <w:rPr>
          <w:sz w:val="22"/>
          <w:szCs w:val="22"/>
        </w:rPr>
        <w:t xml:space="preserve"> JL. Clinical implications of </w:t>
      </w:r>
      <w:proofErr w:type="spellStart"/>
      <w:r w:rsidRPr="00986B3D">
        <w:rPr>
          <w:sz w:val="22"/>
          <w:szCs w:val="22"/>
        </w:rPr>
        <w:t>dysregulated</w:t>
      </w:r>
      <w:proofErr w:type="spellEnd"/>
      <w:r w:rsidRPr="00986B3D">
        <w:rPr>
          <w:sz w:val="22"/>
          <w:szCs w:val="22"/>
        </w:rPr>
        <w:t xml:space="preserve"> cytokine production. Dig J Mol Med. 2000; doi:10.1007/s801090000086.</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lastRenderedPageBreak/>
        <w:t>Article within a journal supplement</w:t>
      </w:r>
      <w:r w:rsidRPr="00986B3D">
        <w:rPr>
          <w:sz w:val="22"/>
          <w:szCs w:val="22"/>
        </w:rPr>
        <w:br/>
      </w:r>
      <w:proofErr w:type="spellStart"/>
      <w:r w:rsidRPr="00986B3D">
        <w:rPr>
          <w:sz w:val="22"/>
          <w:szCs w:val="22"/>
        </w:rPr>
        <w:t>Frumin</w:t>
      </w:r>
      <w:proofErr w:type="spellEnd"/>
      <w:r w:rsidRPr="00986B3D">
        <w:rPr>
          <w:sz w:val="22"/>
          <w:szCs w:val="22"/>
        </w:rPr>
        <w:t xml:space="preserve"> AM, Nussbaum J, Esposito M. Functional </w:t>
      </w:r>
      <w:proofErr w:type="spellStart"/>
      <w:r w:rsidRPr="00986B3D">
        <w:rPr>
          <w:sz w:val="22"/>
          <w:szCs w:val="22"/>
        </w:rPr>
        <w:t>asplenia</w:t>
      </w:r>
      <w:proofErr w:type="spellEnd"/>
      <w:r w:rsidRPr="00986B3D">
        <w:rPr>
          <w:sz w:val="22"/>
          <w:szCs w:val="22"/>
        </w:rPr>
        <w:t xml:space="preserve">: demonstration of splenic activity by bone marrow scan. Blood 1979;59 </w:t>
      </w:r>
      <w:proofErr w:type="spellStart"/>
      <w:r w:rsidRPr="00986B3D">
        <w:rPr>
          <w:sz w:val="22"/>
          <w:szCs w:val="22"/>
        </w:rPr>
        <w:t>Suppl</w:t>
      </w:r>
      <w:proofErr w:type="spellEnd"/>
      <w:r w:rsidRPr="00986B3D">
        <w:rPr>
          <w:sz w:val="22"/>
          <w:szCs w:val="22"/>
        </w:rPr>
        <w:t xml:space="preserve"> 1:26-32.</w:t>
      </w:r>
    </w:p>
    <w:p w:rsidR="0056217F" w:rsidRPr="00986B3D" w:rsidRDefault="0056217F" w:rsidP="0056217F">
      <w:pPr>
        <w:pStyle w:val="NormalWeb"/>
        <w:rPr>
          <w:sz w:val="22"/>
          <w:szCs w:val="22"/>
        </w:rPr>
      </w:pPr>
      <w:r w:rsidRPr="000E36A8">
        <w:rPr>
          <w:rStyle w:val="Emphasis"/>
          <w:rFonts w:eastAsiaTheme="majorEastAsia"/>
          <w:b/>
          <w:i w:val="0"/>
          <w:color w:val="4F81BD" w:themeColor="accent1"/>
          <w:sz w:val="26"/>
          <w:szCs w:val="26"/>
        </w:rPr>
        <w:t>Book chapter, or an article within a book</w:t>
      </w:r>
      <w:r w:rsidRPr="00986B3D">
        <w:rPr>
          <w:sz w:val="22"/>
          <w:szCs w:val="22"/>
        </w:rPr>
        <w:br/>
        <w:t xml:space="preserve">Wyllie AH, Kerr JFR, Currie AR. Cell death: the significance of apoptosis. In: Bourne GH, </w:t>
      </w:r>
      <w:proofErr w:type="spellStart"/>
      <w:r w:rsidRPr="00986B3D">
        <w:rPr>
          <w:sz w:val="22"/>
          <w:szCs w:val="22"/>
        </w:rPr>
        <w:t>Danielli</w:t>
      </w:r>
      <w:proofErr w:type="spellEnd"/>
      <w:r w:rsidRPr="00986B3D">
        <w:rPr>
          <w:sz w:val="22"/>
          <w:szCs w:val="22"/>
        </w:rPr>
        <w:t xml:space="preserve"> JF, </w:t>
      </w:r>
      <w:proofErr w:type="spellStart"/>
      <w:r w:rsidRPr="00986B3D">
        <w:rPr>
          <w:sz w:val="22"/>
          <w:szCs w:val="22"/>
        </w:rPr>
        <w:t>Jeon</w:t>
      </w:r>
      <w:proofErr w:type="spellEnd"/>
      <w:r w:rsidRPr="00986B3D">
        <w:rPr>
          <w:sz w:val="22"/>
          <w:szCs w:val="22"/>
        </w:rPr>
        <w:t xml:space="preserve"> KW, editors. International review of cytology. London: Academic; 1980. p. 251-306.</w:t>
      </w:r>
    </w:p>
    <w:p w:rsidR="0056217F" w:rsidRPr="00986B3D" w:rsidRDefault="0056217F" w:rsidP="0056217F">
      <w:pPr>
        <w:pStyle w:val="NormalWeb"/>
        <w:rPr>
          <w:sz w:val="22"/>
          <w:szCs w:val="22"/>
        </w:rPr>
      </w:pPr>
      <w:proofErr w:type="spellStart"/>
      <w:r w:rsidRPr="000E36A8">
        <w:rPr>
          <w:rStyle w:val="Emphasis"/>
          <w:rFonts w:asciiTheme="majorHAnsi" w:eastAsiaTheme="majorEastAsia" w:hAnsiTheme="majorHAnsi"/>
          <w:b/>
          <w:i w:val="0"/>
          <w:color w:val="4F81BD" w:themeColor="accent1"/>
          <w:sz w:val="26"/>
          <w:szCs w:val="26"/>
        </w:rPr>
        <w:t>OnlineFirst</w:t>
      </w:r>
      <w:proofErr w:type="spellEnd"/>
      <w:r w:rsidRPr="000E36A8">
        <w:rPr>
          <w:rStyle w:val="Emphasis"/>
          <w:rFonts w:asciiTheme="majorHAnsi" w:eastAsiaTheme="majorEastAsia" w:hAnsiTheme="majorHAnsi"/>
          <w:b/>
          <w:i w:val="0"/>
          <w:color w:val="4F81BD" w:themeColor="accent1"/>
          <w:sz w:val="26"/>
          <w:szCs w:val="26"/>
        </w:rPr>
        <w:t xml:space="preserve"> chapter in a series (without a volume designation but with a DOI)</w:t>
      </w:r>
      <w:r w:rsidRPr="00986B3D">
        <w:rPr>
          <w:sz w:val="22"/>
          <w:szCs w:val="22"/>
        </w:rPr>
        <w:br/>
        <w:t xml:space="preserve">Saito Y, </w:t>
      </w:r>
      <w:proofErr w:type="spellStart"/>
      <w:r w:rsidRPr="00986B3D">
        <w:rPr>
          <w:sz w:val="22"/>
          <w:szCs w:val="22"/>
        </w:rPr>
        <w:t>Hyuga</w:t>
      </w:r>
      <w:proofErr w:type="spellEnd"/>
      <w:r w:rsidRPr="00986B3D">
        <w:rPr>
          <w:sz w:val="22"/>
          <w:szCs w:val="22"/>
        </w:rPr>
        <w:t xml:space="preserve"> H. Rate equation approaches to amplification of </w:t>
      </w:r>
      <w:proofErr w:type="spellStart"/>
      <w:r w:rsidRPr="00986B3D">
        <w:rPr>
          <w:sz w:val="22"/>
          <w:szCs w:val="22"/>
        </w:rPr>
        <w:t>enantiomeric</w:t>
      </w:r>
      <w:proofErr w:type="spellEnd"/>
      <w:r w:rsidRPr="00986B3D">
        <w:rPr>
          <w:sz w:val="22"/>
          <w:szCs w:val="22"/>
        </w:rPr>
        <w:t xml:space="preserve"> excess and chiral symmetry breaking. Top </w:t>
      </w:r>
      <w:proofErr w:type="spellStart"/>
      <w:r w:rsidRPr="00986B3D">
        <w:rPr>
          <w:sz w:val="22"/>
          <w:szCs w:val="22"/>
        </w:rPr>
        <w:t>Curr</w:t>
      </w:r>
      <w:proofErr w:type="spellEnd"/>
      <w:r w:rsidRPr="00986B3D">
        <w:rPr>
          <w:sz w:val="22"/>
          <w:szCs w:val="22"/>
        </w:rPr>
        <w:t xml:space="preserve"> Chem. 2007. doi:10.1007/128_2006_108.</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Complete book, authored</w:t>
      </w:r>
      <w:r w:rsidRPr="00986B3D">
        <w:rPr>
          <w:sz w:val="22"/>
          <w:szCs w:val="22"/>
        </w:rPr>
        <w:br/>
        <w:t>Blenkinsopp A, Paxton P. Symptoms in the pharmacy: a guide to the management of common illness. 3rd ed. Oxford: Blackwell Science; 1998.</w:t>
      </w:r>
    </w:p>
    <w:p w:rsidR="0056217F"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document</w:t>
      </w:r>
      <w:r>
        <w:rPr>
          <w:rStyle w:val="Emphasis"/>
          <w:rFonts w:asciiTheme="majorHAnsi" w:eastAsiaTheme="majorEastAsia" w:hAnsiTheme="majorHAnsi"/>
          <w:b/>
          <w:i w:val="0"/>
          <w:color w:val="4F81BD" w:themeColor="accent1"/>
          <w:sz w:val="26"/>
          <w:szCs w:val="26"/>
        </w:rPr>
        <w:t xml:space="preserve"> </w:t>
      </w:r>
      <w:r w:rsidRPr="00986B3D">
        <w:rPr>
          <w:sz w:val="22"/>
          <w:szCs w:val="22"/>
        </w:rPr>
        <w:br/>
        <w:t>Doe J. Title of subordinate document. In: The dictionary of substances and their effects. Royal Society of Chemistry. 1999. http://www.rsc.org/dose/title of subordinate document. Accessed 15 Jan 1999.</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Online database</w:t>
      </w:r>
      <w:r w:rsidRPr="00986B3D">
        <w:rPr>
          <w:sz w:val="22"/>
          <w:szCs w:val="22"/>
        </w:rPr>
        <w:br/>
      </w:r>
      <w:proofErr w:type="spellStart"/>
      <w:r w:rsidRPr="00986B3D">
        <w:rPr>
          <w:sz w:val="22"/>
          <w:szCs w:val="22"/>
        </w:rPr>
        <w:t>Healthwise</w:t>
      </w:r>
      <w:proofErr w:type="spellEnd"/>
      <w:r w:rsidRPr="00986B3D">
        <w:rPr>
          <w:sz w:val="22"/>
          <w:szCs w:val="22"/>
        </w:rPr>
        <w:t xml:space="preserve"> Knowledgebase. US Pharmacopeia, Rockville. 1998. http://www.healthwise.org. Accessed 21 Sept 1998.</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Supplementary material/private homepage</w:t>
      </w:r>
      <w:r w:rsidRPr="00986B3D">
        <w:rPr>
          <w:sz w:val="22"/>
          <w:szCs w:val="22"/>
        </w:rPr>
        <w:br/>
        <w:t>Doe J. Title of supplementary material. 2000. http://www.privatehomepage.com. Accessed 22 Feb 2000.</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University site</w:t>
      </w:r>
      <w:r w:rsidRPr="00986B3D">
        <w:rPr>
          <w:sz w:val="22"/>
          <w:szCs w:val="22"/>
        </w:rPr>
        <w:br/>
        <w:t>Doe, J: Title of preprint. http://www.uni-heidelberg.de/mydata.html (1999). Accessed 25 Dec 1999.</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FTP site</w:t>
      </w:r>
      <w:r w:rsidRPr="00986B3D">
        <w:rPr>
          <w:sz w:val="22"/>
          <w:szCs w:val="22"/>
        </w:rPr>
        <w:br/>
        <w:t>Doe, J: Trivial HTTP, RFC2169. ftp://ftp.isi.edu/in-notes/rfc2169.txt (1999). Accessed 12 Nov 1999.</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Organization site</w:t>
      </w:r>
      <w:r w:rsidRPr="00986B3D">
        <w:rPr>
          <w:sz w:val="22"/>
          <w:szCs w:val="22"/>
        </w:rPr>
        <w:br/>
        <w:t>ISSN International Centre: The ISSN register. http://www.issn.org (2006). Accessed 20 Feb 2007.</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Dataset with persistent identifier</w:t>
      </w:r>
      <w:r w:rsidRPr="00986B3D">
        <w:rPr>
          <w:sz w:val="22"/>
          <w:szCs w:val="22"/>
        </w:rPr>
        <w:br/>
        <w:t xml:space="preserve">Zheng L-Y, </w:t>
      </w:r>
      <w:proofErr w:type="spellStart"/>
      <w:r w:rsidRPr="00986B3D">
        <w:rPr>
          <w:sz w:val="22"/>
          <w:szCs w:val="22"/>
        </w:rPr>
        <w:t>Guo</w:t>
      </w:r>
      <w:proofErr w:type="spellEnd"/>
      <w:r w:rsidRPr="00986B3D">
        <w:rPr>
          <w:sz w:val="22"/>
          <w:szCs w:val="22"/>
        </w:rPr>
        <w:t xml:space="preserve"> X-S, He B, Sun L-J, Peng Y, Dong S-S, et al. Genome data from sweet and grain sorghum (Sorghum </w:t>
      </w:r>
      <w:proofErr w:type="spellStart"/>
      <w:r w:rsidRPr="00986B3D">
        <w:rPr>
          <w:sz w:val="22"/>
          <w:szCs w:val="22"/>
        </w:rPr>
        <w:t>bicolor</w:t>
      </w:r>
      <w:proofErr w:type="spellEnd"/>
      <w:r w:rsidRPr="00986B3D">
        <w:rPr>
          <w:sz w:val="22"/>
          <w:szCs w:val="22"/>
        </w:rPr>
        <w:t xml:space="preserve">). </w:t>
      </w:r>
      <w:proofErr w:type="spellStart"/>
      <w:r w:rsidRPr="00986B3D">
        <w:rPr>
          <w:sz w:val="22"/>
          <w:szCs w:val="22"/>
        </w:rPr>
        <w:t>GigaScience</w:t>
      </w:r>
      <w:proofErr w:type="spellEnd"/>
      <w:r w:rsidRPr="00986B3D">
        <w:rPr>
          <w:sz w:val="22"/>
          <w:szCs w:val="22"/>
        </w:rPr>
        <w:t xml:space="preserve"> Database. 2011. http://dx.doi.org/10.5524/100012.</w:t>
      </w:r>
    </w:p>
    <w:p w:rsidR="0056217F" w:rsidRPr="00986B3D" w:rsidRDefault="0056217F" w:rsidP="0056217F">
      <w:pPr>
        <w:pStyle w:val="NormalWeb"/>
        <w:rPr>
          <w:sz w:val="22"/>
          <w:szCs w:val="22"/>
        </w:rPr>
      </w:pPr>
      <w:r w:rsidRPr="000E36A8">
        <w:rPr>
          <w:rStyle w:val="Emphasis"/>
          <w:rFonts w:asciiTheme="majorHAnsi" w:eastAsiaTheme="majorEastAsia" w:hAnsiTheme="majorHAnsi"/>
          <w:b/>
          <w:i w:val="0"/>
          <w:color w:val="4F81BD" w:themeColor="accent1"/>
          <w:sz w:val="26"/>
          <w:szCs w:val="26"/>
        </w:rPr>
        <w:t xml:space="preserve">Citable </w:t>
      </w:r>
      <w:proofErr w:type="spellStart"/>
      <w:r w:rsidRPr="000E36A8">
        <w:rPr>
          <w:rStyle w:val="Emphasis"/>
          <w:rFonts w:asciiTheme="majorHAnsi" w:eastAsiaTheme="majorEastAsia" w:hAnsiTheme="majorHAnsi"/>
          <w:b/>
          <w:i w:val="0"/>
          <w:color w:val="4F81BD" w:themeColor="accent1"/>
          <w:sz w:val="26"/>
          <w:szCs w:val="26"/>
        </w:rPr>
        <w:t>Micropublication</w:t>
      </w:r>
      <w:proofErr w:type="spellEnd"/>
      <w:r w:rsidRPr="00986B3D">
        <w:rPr>
          <w:sz w:val="22"/>
          <w:szCs w:val="22"/>
        </w:rPr>
        <w:br/>
        <w:t xml:space="preserve">Name Abstract for </w:t>
      </w:r>
      <w:r w:rsidRPr="00986B3D">
        <w:rPr>
          <w:rStyle w:val="Emphasis"/>
          <w:rFonts w:eastAsiaTheme="majorEastAsia"/>
          <w:sz w:val="22"/>
          <w:szCs w:val="22"/>
        </w:rPr>
        <w:t>Escherichia coli</w:t>
      </w:r>
      <w:r w:rsidRPr="00986B3D">
        <w:rPr>
          <w:sz w:val="22"/>
          <w:szCs w:val="22"/>
        </w:rPr>
        <w:t xml:space="preserve">. </w:t>
      </w:r>
      <w:proofErr w:type="spellStart"/>
      <w:r w:rsidRPr="00986B3D">
        <w:rPr>
          <w:sz w:val="22"/>
          <w:szCs w:val="22"/>
        </w:rPr>
        <w:t>NamesforLife</w:t>
      </w:r>
      <w:proofErr w:type="spellEnd"/>
      <w:r w:rsidRPr="00986B3D">
        <w:rPr>
          <w:sz w:val="22"/>
          <w:szCs w:val="22"/>
        </w:rPr>
        <w:t>, LLC. Retrieved June 11, 2014. http://doi.org/10.1601/nm.3093.</w:t>
      </w:r>
    </w:p>
    <w:p w:rsidR="006A05C3" w:rsidRPr="0056217F" w:rsidRDefault="006A05C3" w:rsidP="00654A7E">
      <w:pPr>
        <w:spacing w:after="0" w:line="240" w:lineRule="auto"/>
        <w:rPr>
          <w:rFonts w:ascii="Times New Roman" w:hAnsi="Times New Roman" w:cs="Times New Roman"/>
          <w:lang w:val="en-GB"/>
        </w:rPr>
      </w:pPr>
    </w:p>
    <w:p w:rsidR="0066330A" w:rsidRPr="0066330A" w:rsidRDefault="006A05C3" w:rsidP="0066330A">
      <w:pPr>
        <w:pStyle w:val="Heading1"/>
      </w:pPr>
      <w:r w:rsidRPr="0066330A">
        <w:lastRenderedPageBreak/>
        <w:t>Table 1 (required, fixed format)</w:t>
      </w:r>
    </w:p>
    <w:p w:rsidR="006A05C3" w:rsidRDefault="006A05C3" w:rsidP="00196C3D">
      <w:pPr>
        <w:pStyle w:val="Paragraph"/>
      </w:pPr>
      <w:r>
        <w:t xml:space="preserve">The current taxonomic placement and names must be referenced to the appropriate literature at each rank in the hierarchy. This includes the references that establish the validity and availability of the names in use. In the case of bacteria and </w:t>
      </w:r>
      <w:proofErr w:type="spellStart"/>
      <w:r>
        <w:t>archaea</w:t>
      </w:r>
      <w:proofErr w:type="spellEnd"/>
      <w:r>
        <w:t xml:space="preserve">, this information is available through the </w:t>
      </w:r>
      <w:proofErr w:type="spellStart"/>
      <w:r>
        <w:t>NamesforLife</w:t>
      </w:r>
      <w:proofErr w:type="spellEnd"/>
      <w:r>
        <w:t xml:space="preserve"> annotation services and the appropriate references should be cited and added to the bibliography. Summarized phenotypic features are based on either published reports from the literature, or if the source organism is not previously described, based on the authors’ observations.</w:t>
      </w:r>
    </w:p>
    <w:p w:rsidR="006A05C3" w:rsidRPr="009A1C02" w:rsidRDefault="006A05C3" w:rsidP="0066330A">
      <w:pPr>
        <w:pStyle w:val="TableTitle"/>
        <w:ind w:right="90"/>
      </w:pPr>
      <w:r w:rsidRPr="009A1C02">
        <w:rPr>
          <w:b/>
        </w:rPr>
        <w:t>Table 1.</w:t>
      </w:r>
      <w:r w:rsidRPr="009A1C02">
        <w:t xml:space="preserve"> Classification and general features of </w:t>
      </w:r>
      <w:proofErr w:type="spellStart"/>
      <w:r w:rsidRPr="009A1C02">
        <w:rPr>
          <w:i/>
        </w:rPr>
        <w:t>Genusspecies</w:t>
      </w:r>
      <w:proofErr w:type="spellEnd"/>
      <w:r w:rsidRPr="009A1C02">
        <w:t xml:space="preserve"> strain </w:t>
      </w:r>
      <w:proofErr w:type="spellStart"/>
      <w:r w:rsidRPr="009A1C02">
        <w:t>designation</w:t>
      </w:r>
      <w:r w:rsidRPr="009A1C02">
        <w:rPr>
          <w:vertAlign w:val="superscript"/>
        </w:rPr>
        <w:t>T</w:t>
      </w:r>
      <w:proofErr w:type="spellEnd"/>
      <w:r w:rsidRPr="009A1C02">
        <w:rPr>
          <w:vertAlign w:val="superscript"/>
        </w:rPr>
        <w:t xml:space="preserve"> </w:t>
      </w:r>
      <w:r w:rsidRPr="009A1C02">
        <w:t>[</w:t>
      </w:r>
      <w:r w:rsidRPr="009A1C02">
        <w:rPr>
          <w:color w:val="0070C0"/>
        </w:rPr>
        <w:t>cite MIGS reference</w:t>
      </w:r>
      <w:r w:rsidRPr="009A1C02">
        <w:t>]</w:t>
      </w:r>
      <w:r w:rsidR="00450637">
        <w:t xml:space="preserve"> </w:t>
      </w:r>
    </w:p>
    <w:tbl>
      <w:tblPr>
        <w:tblW w:w="9526" w:type="dxa"/>
        <w:jc w:val="center"/>
        <w:tblLayout w:type="fixed"/>
        <w:tblLook w:val="04A0" w:firstRow="1" w:lastRow="0" w:firstColumn="1" w:lastColumn="0" w:noHBand="0" w:noVBand="1"/>
      </w:tblPr>
      <w:tblGrid>
        <w:gridCol w:w="1636"/>
        <w:gridCol w:w="2272"/>
        <w:gridCol w:w="4200"/>
        <w:gridCol w:w="1418"/>
      </w:tblGrid>
      <w:tr w:rsidR="006A05C3" w:rsidRPr="0066330A" w:rsidTr="0066330A">
        <w:trPr>
          <w:trHeight w:val="330"/>
          <w:jc w:val="center"/>
        </w:trPr>
        <w:tc>
          <w:tcPr>
            <w:tcW w:w="1636" w:type="dxa"/>
            <w:tcBorders>
              <w:top w:val="single" w:sz="4" w:space="0" w:color="auto"/>
              <w:bottom w:val="single" w:sz="4" w:space="0" w:color="auto"/>
            </w:tcBorders>
            <w:noWrap/>
            <w:vAlign w:val="bottom"/>
            <w:hideMark/>
          </w:tcPr>
          <w:p w:rsidR="006A05C3" w:rsidRPr="0066330A" w:rsidRDefault="006A05C3" w:rsidP="0066330A">
            <w:pPr>
              <w:pStyle w:val="TableHead"/>
              <w:rPr>
                <w:b/>
                <w:bCs/>
                <w:color w:val="000000"/>
              </w:rPr>
            </w:pPr>
            <w:r w:rsidRPr="0066330A">
              <w:rPr>
                <w:b/>
              </w:rPr>
              <w:t>MIGS ID</w:t>
            </w:r>
          </w:p>
        </w:tc>
        <w:tc>
          <w:tcPr>
            <w:tcW w:w="2272" w:type="dxa"/>
            <w:tcBorders>
              <w:top w:val="single" w:sz="4" w:space="0" w:color="auto"/>
              <w:bottom w:val="single" w:sz="4" w:space="0" w:color="auto"/>
            </w:tcBorders>
            <w:noWrap/>
            <w:vAlign w:val="bottom"/>
            <w:hideMark/>
          </w:tcPr>
          <w:p w:rsidR="006A05C3" w:rsidRPr="0066330A" w:rsidRDefault="006A05C3" w:rsidP="0066330A">
            <w:pPr>
              <w:pStyle w:val="TableHead"/>
              <w:rPr>
                <w:b/>
                <w:bCs/>
                <w:color w:val="000000"/>
              </w:rPr>
            </w:pPr>
            <w:r w:rsidRPr="0066330A">
              <w:rPr>
                <w:b/>
              </w:rPr>
              <w:t>Property</w:t>
            </w:r>
          </w:p>
        </w:tc>
        <w:tc>
          <w:tcPr>
            <w:tcW w:w="4200" w:type="dxa"/>
            <w:tcBorders>
              <w:top w:val="single" w:sz="4" w:space="0" w:color="auto"/>
              <w:bottom w:val="single" w:sz="4" w:space="0" w:color="auto"/>
            </w:tcBorders>
            <w:noWrap/>
            <w:vAlign w:val="bottom"/>
            <w:hideMark/>
          </w:tcPr>
          <w:p w:rsidR="006A05C3" w:rsidRPr="0066330A" w:rsidRDefault="006A05C3" w:rsidP="0066330A">
            <w:pPr>
              <w:pStyle w:val="TableHead"/>
              <w:rPr>
                <w:b/>
                <w:bCs/>
                <w:color w:val="000000"/>
              </w:rPr>
            </w:pPr>
            <w:r w:rsidRPr="0066330A">
              <w:rPr>
                <w:b/>
              </w:rPr>
              <w:t>Term</w:t>
            </w:r>
          </w:p>
        </w:tc>
        <w:tc>
          <w:tcPr>
            <w:tcW w:w="1418" w:type="dxa"/>
            <w:tcBorders>
              <w:top w:val="single" w:sz="4" w:space="0" w:color="auto"/>
              <w:bottom w:val="single" w:sz="4" w:space="0" w:color="auto"/>
            </w:tcBorders>
            <w:noWrap/>
            <w:vAlign w:val="bottom"/>
            <w:hideMark/>
          </w:tcPr>
          <w:p w:rsidR="006A05C3" w:rsidRPr="0066330A" w:rsidRDefault="006A05C3" w:rsidP="0066330A">
            <w:pPr>
              <w:pStyle w:val="TableHead"/>
              <w:rPr>
                <w:b/>
                <w:bCs/>
                <w:color w:val="000000"/>
              </w:rPr>
            </w:pPr>
            <w:r w:rsidRPr="0066330A">
              <w:rPr>
                <w:b/>
              </w:rPr>
              <w:t xml:space="preserve">Evidence </w:t>
            </w:r>
            <w:proofErr w:type="spellStart"/>
            <w:r w:rsidRPr="0066330A">
              <w:rPr>
                <w:b/>
              </w:rPr>
              <w:t>code</w:t>
            </w:r>
            <w:r w:rsidRPr="0066330A">
              <w:rPr>
                <w:b/>
                <w:vertAlign w:val="superscript"/>
              </w:rPr>
              <w:t>a</w:t>
            </w:r>
            <w:proofErr w:type="spellEnd"/>
          </w:p>
        </w:tc>
      </w:tr>
      <w:tr w:rsidR="006A05C3" w:rsidRPr="009D71DD" w:rsidTr="0066330A">
        <w:trPr>
          <w:trHeight w:val="314"/>
          <w:jc w:val="center"/>
        </w:trPr>
        <w:tc>
          <w:tcPr>
            <w:tcW w:w="1636" w:type="dxa"/>
            <w:tcBorders>
              <w:top w:val="single" w:sz="4" w:space="0" w:color="auto"/>
            </w:tcBorders>
            <w:noWrap/>
            <w:vAlign w:val="bottom"/>
            <w:hideMark/>
          </w:tcPr>
          <w:p w:rsidR="006A05C3" w:rsidRPr="009D71DD" w:rsidRDefault="006A05C3" w:rsidP="0066330A">
            <w:pPr>
              <w:pStyle w:val="TableBody"/>
              <w:ind w:left="-10"/>
              <w:rPr>
                <w:rFonts w:eastAsia="Calibri"/>
                <w:sz w:val="20"/>
                <w:szCs w:val="20"/>
              </w:rPr>
            </w:pPr>
          </w:p>
        </w:tc>
        <w:tc>
          <w:tcPr>
            <w:tcW w:w="2272" w:type="dxa"/>
            <w:tcBorders>
              <w:top w:val="single" w:sz="4" w:space="0" w:color="auto"/>
            </w:tcBorders>
            <w:vAlign w:val="bottom"/>
            <w:hideMark/>
          </w:tcPr>
          <w:p w:rsidR="006A05C3" w:rsidRPr="009D71DD" w:rsidRDefault="006A05C3" w:rsidP="00545A5F">
            <w:pPr>
              <w:pStyle w:val="TableBody"/>
              <w:rPr>
                <w:bCs/>
                <w:color w:val="000000"/>
                <w:sz w:val="20"/>
                <w:szCs w:val="20"/>
              </w:rPr>
            </w:pPr>
            <w:r w:rsidRPr="009D71DD">
              <w:rPr>
                <w:sz w:val="20"/>
                <w:szCs w:val="20"/>
              </w:rPr>
              <w:t>Classification</w:t>
            </w:r>
          </w:p>
        </w:tc>
        <w:tc>
          <w:tcPr>
            <w:tcW w:w="4200" w:type="dxa"/>
            <w:tcBorders>
              <w:top w:val="single" w:sz="4" w:space="0" w:color="auto"/>
            </w:tcBorders>
            <w:noWrap/>
            <w:vAlign w:val="bottom"/>
            <w:hideMark/>
          </w:tcPr>
          <w:p w:rsidR="006A05C3" w:rsidRPr="009D71DD" w:rsidRDefault="006A05C3" w:rsidP="00545A5F">
            <w:pPr>
              <w:pStyle w:val="TableBody"/>
              <w:rPr>
                <w:bCs/>
                <w:color w:val="000000"/>
                <w:sz w:val="20"/>
                <w:szCs w:val="20"/>
              </w:rPr>
            </w:pPr>
            <w:r w:rsidRPr="009D71DD">
              <w:rPr>
                <w:sz w:val="20"/>
                <w:szCs w:val="20"/>
              </w:rPr>
              <w:t xml:space="preserve">Domain </w:t>
            </w:r>
            <w:r w:rsidRPr="009D71DD">
              <w:rPr>
                <w:i/>
                <w:color w:val="0070C0"/>
                <w:sz w:val="20"/>
                <w:szCs w:val="20"/>
              </w:rPr>
              <w:t>Use only validly published or</w:t>
            </w:r>
            <w:r w:rsidRPr="009D71DD">
              <w:rPr>
                <w:sz w:val="20"/>
                <w:szCs w:val="20"/>
              </w:rPr>
              <w:t xml:space="preserve"> </w:t>
            </w:r>
          </w:p>
        </w:tc>
        <w:tc>
          <w:tcPr>
            <w:tcW w:w="1418" w:type="dxa"/>
            <w:tcBorders>
              <w:top w:val="single" w:sz="4" w:space="0" w:color="auto"/>
            </w:tcBorders>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Phylum </w:t>
            </w:r>
            <w:r w:rsidRPr="009D71DD">
              <w:rPr>
                <w:i/>
                <w:color w:val="0070C0"/>
                <w:sz w:val="20"/>
                <w:szCs w:val="20"/>
              </w:rPr>
              <w:t>available names. Cite the</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Class </w:t>
            </w:r>
            <w:r w:rsidRPr="009D71DD">
              <w:rPr>
                <w:i/>
                <w:color w:val="0070C0"/>
                <w:sz w:val="20"/>
                <w:szCs w:val="20"/>
              </w:rPr>
              <w:t>appropriate taxonomic authority</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Order </w:t>
            </w:r>
            <w:r w:rsidRPr="009D71DD">
              <w:rPr>
                <w:i/>
                <w:color w:val="0070C0"/>
                <w:sz w:val="20"/>
                <w:szCs w:val="20"/>
              </w:rPr>
              <w:t>and references establishing the name</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Family -.</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Genus </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Species </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sz w:val="20"/>
                <w:szCs w:val="20"/>
              </w:rPr>
            </w:pPr>
          </w:p>
        </w:tc>
        <w:tc>
          <w:tcPr>
            <w:tcW w:w="4200" w:type="dxa"/>
            <w:noWrap/>
            <w:vAlign w:val="bottom"/>
            <w:hideMark/>
          </w:tcPr>
          <w:p w:rsidR="006A05C3" w:rsidRPr="009D71DD" w:rsidRDefault="006A05C3" w:rsidP="00545A5F">
            <w:pPr>
              <w:pStyle w:val="TableBody"/>
              <w:rPr>
                <w:bCs/>
                <w:color w:val="000000"/>
                <w:sz w:val="20"/>
                <w:szCs w:val="20"/>
              </w:rPr>
            </w:pPr>
            <w:r w:rsidRPr="009D71DD">
              <w:rPr>
                <w:sz w:val="20"/>
                <w:szCs w:val="20"/>
              </w:rPr>
              <w:t xml:space="preserve">(Type) strain: </w:t>
            </w:r>
            <w:proofErr w:type="spellStart"/>
            <w:r w:rsidRPr="009D71DD">
              <w:rPr>
                <w:i/>
                <w:sz w:val="20"/>
                <w:szCs w:val="20"/>
              </w:rPr>
              <w:t>Strain</w:t>
            </w:r>
            <w:r w:rsidRPr="009D71DD">
              <w:rPr>
                <w:i/>
                <w:sz w:val="20"/>
                <w:szCs w:val="20"/>
                <w:vertAlign w:val="superscript"/>
              </w:rPr>
              <w:t>T</w:t>
            </w:r>
            <w:proofErr w:type="spellEnd"/>
            <w:r w:rsidRPr="009D71DD">
              <w:rPr>
                <w:i/>
                <w:sz w:val="20"/>
                <w:szCs w:val="20"/>
              </w:rPr>
              <w:t xml:space="preserve"> (Accession #s)</w:t>
            </w:r>
          </w:p>
        </w:tc>
        <w:tc>
          <w:tcPr>
            <w:tcW w:w="1418" w:type="dxa"/>
            <w:noWrap/>
            <w:vAlign w:val="bottom"/>
            <w:hideMark/>
          </w:tcPr>
          <w:p w:rsidR="006A05C3" w:rsidRPr="009D71DD" w:rsidRDefault="006A05C3" w:rsidP="00545A5F">
            <w:pPr>
              <w:pStyle w:val="TableBody"/>
              <w:rPr>
                <w:sz w:val="20"/>
                <w:szCs w:val="20"/>
              </w:rPr>
            </w:pP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Gram stain</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Positive/negative/</w:t>
            </w:r>
            <w:proofErr w:type="spellStart"/>
            <w:r w:rsidRPr="009D71DD">
              <w:rPr>
                <w:i/>
                <w:color w:val="0070C0"/>
                <w:sz w:val="20"/>
                <w:szCs w:val="20"/>
              </w:rPr>
              <w:t>vaiable</w:t>
            </w:r>
            <w:proofErr w:type="spellEnd"/>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Cell shape</w:t>
            </w:r>
          </w:p>
        </w:tc>
        <w:tc>
          <w:tcPr>
            <w:tcW w:w="4200" w:type="dxa"/>
            <w:noWrap/>
            <w:vAlign w:val="bottom"/>
            <w:hideMark/>
          </w:tcPr>
          <w:p w:rsidR="006A05C3" w:rsidRPr="00CF391F" w:rsidRDefault="006A05C3" w:rsidP="00545A5F">
            <w:pPr>
              <w:pStyle w:val="TableBody"/>
              <w:rPr>
                <w:bCs/>
                <w:i/>
                <w:color w:val="0070C0"/>
                <w:sz w:val="20"/>
                <w:szCs w:val="20"/>
                <w:lang w:val="fr-FR"/>
              </w:rPr>
            </w:pPr>
            <w:r w:rsidRPr="00CF391F">
              <w:rPr>
                <w:i/>
                <w:color w:val="0070C0"/>
                <w:sz w:val="20"/>
                <w:szCs w:val="20"/>
                <w:lang w:val="fr-FR"/>
              </w:rPr>
              <w:t>Rod/coccus/</w:t>
            </w:r>
            <w:proofErr w:type="spellStart"/>
            <w:r w:rsidRPr="00CF391F">
              <w:rPr>
                <w:i/>
                <w:color w:val="0070C0"/>
                <w:sz w:val="20"/>
                <w:szCs w:val="20"/>
                <w:lang w:val="fr-FR"/>
              </w:rPr>
              <w:t>filments</w:t>
            </w:r>
            <w:proofErr w:type="spellEnd"/>
            <w:r w:rsidRPr="00CF391F">
              <w:rPr>
                <w:i/>
                <w:color w:val="0070C0"/>
                <w:sz w:val="20"/>
                <w:szCs w:val="20"/>
                <w:lang w:val="fr-FR"/>
              </w:rPr>
              <w:t>/</w:t>
            </w:r>
            <w:proofErr w:type="spellStart"/>
            <w:r w:rsidRPr="00CF391F">
              <w:rPr>
                <w:i/>
                <w:color w:val="0070C0"/>
                <w:sz w:val="20"/>
                <w:szCs w:val="20"/>
                <w:lang w:val="fr-FR"/>
              </w:rPr>
              <w:t>chains</w:t>
            </w:r>
            <w:proofErr w:type="spellEnd"/>
            <w:r w:rsidRPr="00CF391F">
              <w:rPr>
                <w:i/>
                <w:color w:val="0070C0"/>
                <w:sz w:val="20"/>
                <w:szCs w:val="20"/>
                <w:lang w:val="fr-FR"/>
              </w:rPr>
              <w:t xml:space="preserve">, </w:t>
            </w:r>
            <w:proofErr w:type="spellStart"/>
            <w:r w:rsidRPr="00CF391F">
              <w:rPr>
                <w:i/>
                <w:color w:val="0070C0"/>
                <w:sz w:val="20"/>
                <w:szCs w:val="20"/>
                <w:lang w:val="fr-FR"/>
              </w:rPr>
              <w:t>etc</w:t>
            </w:r>
            <w:proofErr w:type="spellEnd"/>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Motility</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Motile/non-motile</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Sporulation</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Spore type/position or not reported</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NAS</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Temperature range</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°C</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Optimum temperature</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°C</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cantSplit/>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pH range; Optimum</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3.5–6.5; 5</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p>
        </w:tc>
        <w:tc>
          <w:tcPr>
            <w:tcW w:w="2272" w:type="dxa"/>
            <w:noWrap/>
            <w:vAlign w:val="bottom"/>
            <w:hideMark/>
          </w:tcPr>
          <w:p w:rsidR="006A05C3" w:rsidRPr="009D71DD" w:rsidRDefault="006A05C3" w:rsidP="004518B7">
            <w:pPr>
              <w:pStyle w:val="TableBody"/>
              <w:rPr>
                <w:bCs/>
                <w:color w:val="000000"/>
                <w:sz w:val="20"/>
                <w:szCs w:val="20"/>
              </w:rPr>
            </w:pPr>
            <w:r w:rsidRPr="009D71DD">
              <w:rPr>
                <w:sz w:val="20"/>
                <w:szCs w:val="20"/>
              </w:rPr>
              <w:t>Carbon source</w:t>
            </w:r>
          </w:p>
        </w:tc>
        <w:tc>
          <w:tcPr>
            <w:tcW w:w="4200" w:type="dxa"/>
            <w:vAlign w:val="bottom"/>
            <w:hideMark/>
          </w:tcPr>
          <w:p w:rsidR="006A05C3" w:rsidRPr="009D71DD" w:rsidRDefault="006A05C3" w:rsidP="004518B7">
            <w:pPr>
              <w:pStyle w:val="TableBody"/>
              <w:rPr>
                <w:bCs/>
                <w:i/>
                <w:color w:val="0070C0"/>
                <w:sz w:val="20"/>
                <w:szCs w:val="20"/>
              </w:rPr>
            </w:pPr>
            <w:r w:rsidRPr="009D71DD">
              <w:rPr>
                <w:i/>
                <w:color w:val="0070C0"/>
                <w:sz w:val="20"/>
                <w:szCs w:val="20"/>
              </w:rPr>
              <w:t>Specify known carbon sources sustaining growth</w:t>
            </w:r>
          </w:p>
        </w:tc>
        <w:tc>
          <w:tcPr>
            <w:tcW w:w="1418" w:type="dxa"/>
            <w:noWrap/>
            <w:vAlign w:val="bottom"/>
            <w:hideMark/>
          </w:tcPr>
          <w:p w:rsidR="006A05C3" w:rsidRPr="009D71DD" w:rsidRDefault="006A05C3" w:rsidP="004518B7">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MIGS-6</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Habitat</w:t>
            </w:r>
          </w:p>
        </w:tc>
        <w:tc>
          <w:tcPr>
            <w:tcW w:w="4200" w:type="dxa"/>
            <w:noWrap/>
            <w:vAlign w:val="bottom"/>
            <w:hideMark/>
          </w:tcPr>
          <w:p w:rsidR="006A05C3" w:rsidRPr="009D71DD" w:rsidRDefault="006A05C3" w:rsidP="00545A5F">
            <w:pPr>
              <w:pStyle w:val="TableBody"/>
              <w:rPr>
                <w:bCs/>
                <w:i/>
                <w:color w:val="0070C0"/>
                <w:sz w:val="20"/>
                <w:szCs w:val="20"/>
              </w:rPr>
            </w:pP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tcPr>
          <w:p w:rsidR="006A05C3" w:rsidRPr="009D71DD" w:rsidRDefault="006A05C3" w:rsidP="0066330A">
            <w:pPr>
              <w:pStyle w:val="TableBody"/>
              <w:ind w:left="-10"/>
              <w:rPr>
                <w:bCs/>
                <w:color w:val="000000"/>
                <w:sz w:val="20"/>
                <w:szCs w:val="20"/>
              </w:rPr>
            </w:pPr>
            <w:r w:rsidRPr="009D71DD">
              <w:rPr>
                <w:sz w:val="20"/>
                <w:szCs w:val="20"/>
              </w:rPr>
              <w:t>MIGS-6.3</w:t>
            </w:r>
          </w:p>
        </w:tc>
        <w:tc>
          <w:tcPr>
            <w:tcW w:w="2272" w:type="dxa"/>
            <w:noWrap/>
            <w:vAlign w:val="bottom"/>
          </w:tcPr>
          <w:p w:rsidR="006A05C3" w:rsidRPr="009D71DD" w:rsidRDefault="006A05C3" w:rsidP="00545A5F">
            <w:pPr>
              <w:pStyle w:val="TableBody"/>
              <w:rPr>
                <w:bCs/>
                <w:color w:val="000000"/>
                <w:sz w:val="20"/>
                <w:szCs w:val="20"/>
              </w:rPr>
            </w:pPr>
            <w:r w:rsidRPr="009D71DD">
              <w:rPr>
                <w:sz w:val="20"/>
                <w:szCs w:val="20"/>
              </w:rPr>
              <w:t>Salinity</w:t>
            </w:r>
          </w:p>
        </w:tc>
        <w:tc>
          <w:tcPr>
            <w:tcW w:w="4200" w:type="dxa"/>
            <w:noWrap/>
            <w:vAlign w:val="bottom"/>
          </w:tcPr>
          <w:p w:rsidR="006A05C3" w:rsidRPr="009D71DD" w:rsidRDefault="006A05C3" w:rsidP="00545A5F">
            <w:pPr>
              <w:pStyle w:val="TableBody"/>
              <w:rPr>
                <w:bCs/>
                <w:i/>
                <w:color w:val="0070C0"/>
                <w:sz w:val="20"/>
                <w:szCs w:val="20"/>
              </w:rPr>
            </w:pPr>
            <w:r w:rsidRPr="009D71DD">
              <w:rPr>
                <w:i/>
                <w:color w:val="0070C0"/>
                <w:sz w:val="20"/>
                <w:szCs w:val="20"/>
              </w:rPr>
              <w:t xml:space="preserve">as% </w:t>
            </w:r>
            <w:proofErr w:type="spellStart"/>
            <w:r w:rsidRPr="009D71DD">
              <w:rPr>
                <w:i/>
                <w:color w:val="0070C0"/>
                <w:sz w:val="20"/>
                <w:szCs w:val="20"/>
              </w:rPr>
              <w:t>NaCl</w:t>
            </w:r>
            <w:proofErr w:type="spellEnd"/>
            <w:r w:rsidRPr="009D71DD">
              <w:rPr>
                <w:i/>
                <w:color w:val="0070C0"/>
                <w:sz w:val="20"/>
                <w:szCs w:val="20"/>
              </w:rPr>
              <w:t xml:space="preserve"> (w/v)</w:t>
            </w:r>
          </w:p>
        </w:tc>
        <w:tc>
          <w:tcPr>
            <w:tcW w:w="1418" w:type="dxa"/>
            <w:noWrap/>
            <w:vAlign w:val="bottom"/>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tcPr>
          <w:p w:rsidR="006A05C3" w:rsidRPr="009D71DD" w:rsidRDefault="006A05C3" w:rsidP="0066330A">
            <w:pPr>
              <w:pStyle w:val="TableBody"/>
              <w:ind w:left="-10"/>
              <w:rPr>
                <w:bCs/>
                <w:color w:val="000000"/>
                <w:sz w:val="20"/>
                <w:szCs w:val="20"/>
              </w:rPr>
            </w:pPr>
            <w:r w:rsidRPr="009D71DD">
              <w:rPr>
                <w:sz w:val="20"/>
                <w:szCs w:val="20"/>
              </w:rPr>
              <w:t>MIGS-22</w:t>
            </w:r>
          </w:p>
        </w:tc>
        <w:tc>
          <w:tcPr>
            <w:tcW w:w="2272" w:type="dxa"/>
            <w:noWrap/>
            <w:vAlign w:val="bottom"/>
          </w:tcPr>
          <w:p w:rsidR="006A05C3" w:rsidRPr="009D71DD" w:rsidRDefault="006A05C3" w:rsidP="00545A5F">
            <w:pPr>
              <w:pStyle w:val="TableBody"/>
              <w:rPr>
                <w:bCs/>
                <w:color w:val="000000"/>
                <w:sz w:val="20"/>
                <w:szCs w:val="20"/>
              </w:rPr>
            </w:pPr>
            <w:r w:rsidRPr="009D71DD">
              <w:rPr>
                <w:sz w:val="20"/>
                <w:szCs w:val="20"/>
              </w:rPr>
              <w:t>Oxygen requirement</w:t>
            </w:r>
          </w:p>
        </w:tc>
        <w:tc>
          <w:tcPr>
            <w:tcW w:w="4200" w:type="dxa"/>
            <w:noWrap/>
            <w:vAlign w:val="bottom"/>
          </w:tcPr>
          <w:p w:rsidR="006A05C3" w:rsidRPr="009D71DD" w:rsidRDefault="006A05C3" w:rsidP="00545A5F">
            <w:pPr>
              <w:pStyle w:val="TableBody"/>
              <w:rPr>
                <w:bCs/>
                <w:i/>
                <w:color w:val="0070C0"/>
                <w:sz w:val="20"/>
                <w:szCs w:val="20"/>
              </w:rPr>
            </w:pPr>
            <w:r w:rsidRPr="009D71DD">
              <w:rPr>
                <w:i/>
                <w:color w:val="0070C0"/>
                <w:sz w:val="20"/>
                <w:szCs w:val="20"/>
              </w:rPr>
              <w:t>Aerobic/anaerobic/</w:t>
            </w:r>
            <w:proofErr w:type="spellStart"/>
            <w:r w:rsidRPr="009D71DD">
              <w:rPr>
                <w:i/>
                <w:color w:val="0070C0"/>
                <w:sz w:val="20"/>
                <w:szCs w:val="20"/>
              </w:rPr>
              <w:t>microaerophilic</w:t>
            </w:r>
            <w:proofErr w:type="spellEnd"/>
            <w:r w:rsidRPr="009D71DD">
              <w:rPr>
                <w:i/>
                <w:color w:val="0070C0"/>
                <w:sz w:val="20"/>
                <w:szCs w:val="20"/>
              </w:rPr>
              <w:t>/</w:t>
            </w:r>
            <w:proofErr w:type="spellStart"/>
            <w:r w:rsidRPr="009D71DD">
              <w:rPr>
                <w:i/>
                <w:color w:val="0070C0"/>
                <w:sz w:val="20"/>
                <w:szCs w:val="20"/>
              </w:rPr>
              <w:t>aerotolerant</w:t>
            </w:r>
            <w:proofErr w:type="spellEnd"/>
          </w:p>
        </w:tc>
        <w:tc>
          <w:tcPr>
            <w:tcW w:w="1418" w:type="dxa"/>
            <w:noWrap/>
            <w:vAlign w:val="bottom"/>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MIGS-15</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Biotic relationship</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free-living/</w:t>
            </w:r>
            <w:proofErr w:type="spellStart"/>
            <w:r w:rsidRPr="009D71DD">
              <w:rPr>
                <w:i/>
                <w:color w:val="0070C0"/>
                <w:sz w:val="20"/>
                <w:szCs w:val="20"/>
              </w:rPr>
              <w:t>symbiont</w:t>
            </w:r>
            <w:proofErr w:type="spellEnd"/>
            <w:r w:rsidRPr="009D71DD">
              <w:rPr>
                <w:i/>
                <w:color w:val="0070C0"/>
                <w:sz w:val="20"/>
                <w:szCs w:val="20"/>
              </w:rPr>
              <w:t>/commensal</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MIGS-14</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Pathogenicity</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Pathogenic/non-pathogen</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NAS</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MIGS-4</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Geographic location</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Country/region</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MIGS-5</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Sample collection</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Date</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bCs/>
                <w:color w:val="000000"/>
                <w:sz w:val="20"/>
                <w:szCs w:val="20"/>
              </w:rPr>
            </w:pPr>
            <w:r w:rsidRPr="009D71DD">
              <w:rPr>
                <w:sz w:val="20"/>
                <w:szCs w:val="20"/>
              </w:rPr>
              <w:t>MIGS-4.1</w:t>
            </w:r>
          </w:p>
        </w:tc>
        <w:tc>
          <w:tcPr>
            <w:tcW w:w="2272" w:type="dxa"/>
            <w:noWrap/>
            <w:vAlign w:val="bottom"/>
            <w:hideMark/>
          </w:tcPr>
          <w:p w:rsidR="006A05C3" w:rsidRPr="009D71DD" w:rsidRDefault="006A05C3" w:rsidP="00545A5F">
            <w:pPr>
              <w:pStyle w:val="TableBody"/>
              <w:rPr>
                <w:bCs/>
                <w:color w:val="000000"/>
                <w:sz w:val="20"/>
                <w:szCs w:val="20"/>
              </w:rPr>
            </w:pPr>
            <w:r w:rsidRPr="009D71DD">
              <w:rPr>
                <w:sz w:val="20"/>
                <w:szCs w:val="20"/>
              </w:rPr>
              <w:t>Latitude</w:t>
            </w:r>
          </w:p>
        </w:tc>
        <w:tc>
          <w:tcPr>
            <w:tcW w:w="4200" w:type="dxa"/>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 xml:space="preserve">DMS </w:t>
            </w:r>
          </w:p>
        </w:tc>
        <w:tc>
          <w:tcPr>
            <w:tcW w:w="1418" w:type="dxa"/>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r w:rsidR="006A05C3" w:rsidRPr="009D71DD" w:rsidTr="0066330A">
        <w:trPr>
          <w:trHeight w:val="314"/>
          <w:jc w:val="center"/>
        </w:trPr>
        <w:tc>
          <w:tcPr>
            <w:tcW w:w="1636" w:type="dxa"/>
            <w:noWrap/>
            <w:vAlign w:val="bottom"/>
            <w:hideMark/>
          </w:tcPr>
          <w:p w:rsidR="006A05C3" w:rsidRPr="009D71DD" w:rsidRDefault="006A05C3" w:rsidP="0066330A">
            <w:pPr>
              <w:pStyle w:val="TableBody"/>
              <w:ind w:left="-10"/>
              <w:rPr>
                <w:sz w:val="20"/>
                <w:szCs w:val="20"/>
              </w:rPr>
            </w:pPr>
            <w:r w:rsidRPr="009D71DD">
              <w:rPr>
                <w:sz w:val="20"/>
                <w:szCs w:val="20"/>
              </w:rPr>
              <w:t>MIGS-4.2</w:t>
            </w:r>
          </w:p>
        </w:tc>
        <w:tc>
          <w:tcPr>
            <w:tcW w:w="2272" w:type="dxa"/>
            <w:noWrap/>
            <w:vAlign w:val="bottom"/>
            <w:hideMark/>
          </w:tcPr>
          <w:p w:rsidR="006A05C3" w:rsidRPr="009D71DD" w:rsidRDefault="006A05C3" w:rsidP="00545A5F">
            <w:pPr>
              <w:pStyle w:val="TableBody"/>
              <w:rPr>
                <w:sz w:val="20"/>
                <w:szCs w:val="20"/>
              </w:rPr>
            </w:pPr>
            <w:r w:rsidRPr="009D71DD">
              <w:rPr>
                <w:sz w:val="20"/>
                <w:szCs w:val="20"/>
              </w:rPr>
              <w:t>Longitude</w:t>
            </w:r>
          </w:p>
        </w:tc>
        <w:tc>
          <w:tcPr>
            <w:tcW w:w="4200" w:type="dxa"/>
            <w:noWrap/>
            <w:vAlign w:val="bottom"/>
            <w:hideMark/>
          </w:tcPr>
          <w:p w:rsidR="006A05C3" w:rsidRPr="009D71DD" w:rsidRDefault="006A05C3" w:rsidP="00545A5F">
            <w:pPr>
              <w:pStyle w:val="TableBody"/>
              <w:rPr>
                <w:i/>
                <w:color w:val="0070C0"/>
                <w:sz w:val="20"/>
                <w:szCs w:val="20"/>
              </w:rPr>
            </w:pPr>
            <w:r w:rsidRPr="009D71DD">
              <w:rPr>
                <w:i/>
                <w:color w:val="0070C0"/>
                <w:sz w:val="20"/>
                <w:szCs w:val="20"/>
              </w:rPr>
              <w:t>DMS</w:t>
            </w:r>
          </w:p>
        </w:tc>
        <w:tc>
          <w:tcPr>
            <w:tcW w:w="1418" w:type="dxa"/>
            <w:noWrap/>
            <w:vAlign w:val="bottom"/>
            <w:hideMark/>
          </w:tcPr>
          <w:p w:rsidR="006A05C3" w:rsidRPr="009D71DD" w:rsidRDefault="006A05C3" w:rsidP="00545A5F">
            <w:pPr>
              <w:pStyle w:val="TableBody"/>
              <w:rPr>
                <w:sz w:val="20"/>
                <w:szCs w:val="20"/>
              </w:rPr>
            </w:pPr>
            <w:r w:rsidRPr="009D71DD">
              <w:rPr>
                <w:sz w:val="20"/>
                <w:szCs w:val="20"/>
              </w:rPr>
              <w:t>TAS []</w:t>
            </w:r>
          </w:p>
        </w:tc>
      </w:tr>
      <w:tr w:rsidR="006A05C3" w:rsidRPr="009D71DD" w:rsidTr="0066330A">
        <w:trPr>
          <w:trHeight w:val="314"/>
          <w:jc w:val="center"/>
        </w:trPr>
        <w:tc>
          <w:tcPr>
            <w:tcW w:w="1636" w:type="dxa"/>
            <w:tcBorders>
              <w:bottom w:val="single" w:sz="4" w:space="0" w:color="auto"/>
            </w:tcBorders>
            <w:noWrap/>
            <w:vAlign w:val="bottom"/>
            <w:hideMark/>
          </w:tcPr>
          <w:p w:rsidR="006A05C3" w:rsidRPr="009D71DD" w:rsidRDefault="006A05C3" w:rsidP="0066330A">
            <w:pPr>
              <w:pStyle w:val="TableBody"/>
              <w:ind w:left="-10"/>
              <w:rPr>
                <w:bCs/>
                <w:color w:val="000000"/>
                <w:sz w:val="20"/>
                <w:szCs w:val="20"/>
              </w:rPr>
            </w:pPr>
            <w:r w:rsidRPr="009D71DD">
              <w:rPr>
                <w:sz w:val="20"/>
                <w:szCs w:val="20"/>
              </w:rPr>
              <w:t>MIGS-4.4</w:t>
            </w:r>
          </w:p>
        </w:tc>
        <w:tc>
          <w:tcPr>
            <w:tcW w:w="2272" w:type="dxa"/>
            <w:tcBorders>
              <w:bottom w:val="single" w:sz="4" w:space="0" w:color="auto"/>
            </w:tcBorders>
            <w:noWrap/>
            <w:vAlign w:val="bottom"/>
            <w:hideMark/>
          </w:tcPr>
          <w:p w:rsidR="006A05C3" w:rsidRPr="009D71DD" w:rsidRDefault="006A05C3" w:rsidP="00545A5F">
            <w:pPr>
              <w:pStyle w:val="TableBody"/>
              <w:rPr>
                <w:bCs/>
                <w:color w:val="000000"/>
                <w:sz w:val="20"/>
                <w:szCs w:val="20"/>
              </w:rPr>
            </w:pPr>
            <w:r w:rsidRPr="009D71DD">
              <w:rPr>
                <w:sz w:val="20"/>
                <w:szCs w:val="20"/>
              </w:rPr>
              <w:t>Altitude</w:t>
            </w:r>
          </w:p>
        </w:tc>
        <w:tc>
          <w:tcPr>
            <w:tcW w:w="4200" w:type="dxa"/>
            <w:tcBorders>
              <w:bottom w:val="single" w:sz="4" w:space="0" w:color="auto"/>
            </w:tcBorders>
            <w:noWrap/>
            <w:vAlign w:val="bottom"/>
            <w:hideMark/>
          </w:tcPr>
          <w:p w:rsidR="006A05C3" w:rsidRPr="009D71DD" w:rsidRDefault="006A05C3" w:rsidP="00545A5F">
            <w:pPr>
              <w:pStyle w:val="TableBody"/>
              <w:rPr>
                <w:bCs/>
                <w:i/>
                <w:color w:val="0070C0"/>
                <w:sz w:val="20"/>
                <w:szCs w:val="20"/>
              </w:rPr>
            </w:pPr>
            <w:r w:rsidRPr="009D71DD">
              <w:rPr>
                <w:i/>
                <w:color w:val="0070C0"/>
                <w:sz w:val="20"/>
                <w:szCs w:val="20"/>
              </w:rPr>
              <w:t>M</w:t>
            </w:r>
          </w:p>
        </w:tc>
        <w:tc>
          <w:tcPr>
            <w:tcW w:w="1418" w:type="dxa"/>
            <w:tcBorders>
              <w:bottom w:val="single" w:sz="4" w:space="0" w:color="auto"/>
            </w:tcBorders>
            <w:noWrap/>
            <w:vAlign w:val="bottom"/>
            <w:hideMark/>
          </w:tcPr>
          <w:p w:rsidR="006A05C3" w:rsidRPr="009D71DD" w:rsidRDefault="006A05C3" w:rsidP="00545A5F">
            <w:pPr>
              <w:pStyle w:val="TableBody"/>
              <w:rPr>
                <w:bCs/>
                <w:color w:val="000000"/>
                <w:sz w:val="20"/>
                <w:szCs w:val="20"/>
              </w:rPr>
            </w:pPr>
            <w:r w:rsidRPr="009D71DD">
              <w:rPr>
                <w:sz w:val="20"/>
                <w:szCs w:val="20"/>
              </w:rPr>
              <w:t>TAS []</w:t>
            </w:r>
          </w:p>
        </w:tc>
      </w:tr>
    </w:tbl>
    <w:p w:rsidR="006A05C3" w:rsidRPr="009D71DD" w:rsidRDefault="006A05C3" w:rsidP="006A05C3">
      <w:pPr>
        <w:pStyle w:val="TableFootnote"/>
        <w:rPr>
          <w:sz w:val="20"/>
          <w:szCs w:val="20"/>
        </w:rPr>
      </w:pPr>
      <w:r w:rsidRPr="009D71DD">
        <w:rPr>
          <w:rFonts w:eastAsia="Calibri"/>
          <w:sz w:val="20"/>
          <w:szCs w:val="20"/>
          <w:vertAlign w:val="superscript"/>
        </w:rPr>
        <w:t>a</w:t>
      </w:r>
      <w:r w:rsidRPr="009D71DD">
        <w:rPr>
          <w:rFonts w:eastAsia="Calibri"/>
          <w:sz w:val="20"/>
          <w:szCs w:val="20"/>
        </w:rPr>
        <w:t xml:space="preserve"> Evidence codes - IDA: Inferred from Direct Assay; TAS: Traceable Author Statement (i.e., a direct report exists in the literature); NAS: Non-traceable Author Statement (i.e., not directly observed for the living, isolated sample, but based on a generally accepted property for the species, or anecdotal evidence). These evidence codes are from the Gene Ontology project [</w:t>
      </w:r>
      <w:r w:rsidRPr="009D71DD">
        <w:rPr>
          <w:rFonts w:eastAsia="Calibri"/>
          <w:color w:val="0070C0"/>
          <w:sz w:val="20"/>
          <w:szCs w:val="20"/>
        </w:rPr>
        <w:t>cite this reference</w:t>
      </w:r>
      <w:r w:rsidRPr="009D71DD">
        <w:rPr>
          <w:rFonts w:eastAsia="Calibri"/>
          <w:sz w:val="20"/>
          <w:szCs w:val="20"/>
        </w:rPr>
        <w:t>]</w:t>
      </w:r>
    </w:p>
    <w:p w:rsidR="008A17DD" w:rsidRDefault="008A17DD" w:rsidP="00196C3D">
      <w:pPr>
        <w:pStyle w:val="Paragraph"/>
      </w:pPr>
    </w:p>
    <w:p w:rsidR="00196C3D" w:rsidRPr="00196C3D" w:rsidRDefault="006A05C3" w:rsidP="00196C3D">
      <w:pPr>
        <w:pStyle w:val="Heading1"/>
      </w:pPr>
      <w:r w:rsidRPr="00196C3D">
        <w:lastRenderedPageBreak/>
        <w:t>Table 2 (required, fixed format)</w:t>
      </w:r>
    </w:p>
    <w:p w:rsidR="006A05C3" w:rsidRDefault="006A05C3" w:rsidP="00196C3D">
      <w:pPr>
        <w:pStyle w:val="Paragraph"/>
      </w:pPr>
      <w:r>
        <w:t>Project Information. Authors must provide the requested data, in conformance with the MIGS standard. Supply the information for column 3. Do not modify the order of columns or rows.</w:t>
      </w:r>
    </w:p>
    <w:p w:rsidR="006A05C3" w:rsidRDefault="006A05C3" w:rsidP="006A05C3">
      <w:pPr>
        <w:pStyle w:val="TableTitle"/>
        <w:autoSpaceDE w:val="0"/>
        <w:autoSpaceDN w:val="0"/>
        <w:adjustRightInd w:val="0"/>
      </w:pPr>
      <w:r>
        <w:rPr>
          <w:b/>
        </w:rPr>
        <w:t>Table 2.</w:t>
      </w:r>
      <w:r>
        <w:t xml:space="preserve"> Project information.</w:t>
      </w:r>
    </w:p>
    <w:tbl>
      <w:tblPr>
        <w:tblW w:w="9288" w:type="dxa"/>
        <w:tblLayout w:type="fixed"/>
        <w:tblLook w:val="04A0" w:firstRow="1" w:lastRow="0" w:firstColumn="1" w:lastColumn="0" w:noHBand="0" w:noVBand="1"/>
      </w:tblPr>
      <w:tblGrid>
        <w:gridCol w:w="1368"/>
        <w:gridCol w:w="3330"/>
        <w:gridCol w:w="4590"/>
      </w:tblGrid>
      <w:tr w:rsidR="006A05C3" w:rsidRPr="0066330A" w:rsidTr="0066330A">
        <w:trPr>
          <w:trHeight w:val="315"/>
        </w:trPr>
        <w:tc>
          <w:tcPr>
            <w:tcW w:w="1368" w:type="dxa"/>
            <w:tcBorders>
              <w:top w:val="single" w:sz="4" w:space="0" w:color="auto"/>
              <w:bottom w:val="single" w:sz="4" w:space="0" w:color="auto"/>
            </w:tcBorders>
            <w:noWrap/>
            <w:vAlign w:val="bottom"/>
            <w:hideMark/>
          </w:tcPr>
          <w:p w:rsidR="006A05C3" w:rsidRPr="0066330A" w:rsidRDefault="006A05C3" w:rsidP="0066330A">
            <w:pPr>
              <w:pStyle w:val="TableHead"/>
              <w:rPr>
                <w:b/>
              </w:rPr>
            </w:pPr>
            <w:r w:rsidRPr="0066330A">
              <w:rPr>
                <w:b/>
              </w:rPr>
              <w:t>MIGS ID</w:t>
            </w:r>
          </w:p>
        </w:tc>
        <w:tc>
          <w:tcPr>
            <w:tcW w:w="3330" w:type="dxa"/>
            <w:tcBorders>
              <w:top w:val="single" w:sz="4" w:space="0" w:color="auto"/>
              <w:bottom w:val="single" w:sz="4" w:space="0" w:color="auto"/>
            </w:tcBorders>
            <w:noWrap/>
            <w:vAlign w:val="bottom"/>
            <w:hideMark/>
          </w:tcPr>
          <w:p w:rsidR="006A05C3" w:rsidRPr="0066330A" w:rsidRDefault="006A05C3" w:rsidP="0066330A">
            <w:pPr>
              <w:pStyle w:val="TableHead"/>
              <w:rPr>
                <w:b/>
              </w:rPr>
            </w:pPr>
            <w:r w:rsidRPr="0066330A">
              <w:rPr>
                <w:b/>
              </w:rPr>
              <w:t>Property</w:t>
            </w:r>
          </w:p>
        </w:tc>
        <w:tc>
          <w:tcPr>
            <w:tcW w:w="4590" w:type="dxa"/>
            <w:tcBorders>
              <w:top w:val="single" w:sz="4" w:space="0" w:color="auto"/>
              <w:bottom w:val="single" w:sz="4" w:space="0" w:color="auto"/>
            </w:tcBorders>
            <w:noWrap/>
            <w:vAlign w:val="bottom"/>
            <w:hideMark/>
          </w:tcPr>
          <w:p w:rsidR="006A05C3" w:rsidRPr="0066330A" w:rsidRDefault="006A05C3" w:rsidP="0066330A">
            <w:pPr>
              <w:pStyle w:val="TableHead"/>
              <w:rPr>
                <w:b/>
              </w:rPr>
            </w:pPr>
            <w:r w:rsidRPr="0066330A">
              <w:rPr>
                <w:b/>
              </w:rPr>
              <w:t>Term</w:t>
            </w:r>
          </w:p>
        </w:tc>
      </w:tr>
      <w:tr w:rsidR="006A05C3" w:rsidRPr="00A3091B" w:rsidTr="0066330A">
        <w:trPr>
          <w:cantSplit/>
          <w:trHeight w:val="317"/>
        </w:trPr>
        <w:tc>
          <w:tcPr>
            <w:tcW w:w="1368" w:type="dxa"/>
            <w:tcBorders>
              <w:top w:val="single" w:sz="4" w:space="0" w:color="auto"/>
            </w:tcBorders>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w:t>
            </w:r>
          </w:p>
        </w:tc>
        <w:tc>
          <w:tcPr>
            <w:tcW w:w="3330" w:type="dxa"/>
            <w:tcBorders>
              <w:top w:val="single" w:sz="4" w:space="0" w:color="auto"/>
            </w:tcBorders>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Finishing quality</w:t>
            </w:r>
          </w:p>
        </w:tc>
        <w:tc>
          <w:tcPr>
            <w:tcW w:w="4590" w:type="dxa"/>
            <w:tcBorders>
              <w:top w:val="single" w:sz="4" w:space="0" w:color="auto"/>
            </w:tcBorders>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cantSplit/>
          <w:trHeight w:val="317"/>
        </w:trPr>
        <w:tc>
          <w:tcPr>
            <w:tcW w:w="1368" w:type="dxa"/>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MIGS-28</w:t>
            </w: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Libraries used</w:t>
            </w:r>
          </w:p>
        </w:tc>
        <w:tc>
          <w:tcPr>
            <w:tcW w:w="4590" w:type="dxa"/>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29</w:t>
            </w: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Sequencing platforms</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31.2</w:t>
            </w: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Fold coverage</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30</w:t>
            </w: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Assemblers</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bCs/>
                <w:color w:val="000000"/>
                <w:sz w:val="20"/>
                <w:szCs w:val="20"/>
              </w:rPr>
            </w:pPr>
            <w:r w:rsidRPr="00A3091B">
              <w:rPr>
                <w:sz w:val="20"/>
                <w:szCs w:val="20"/>
              </w:rPr>
              <w:t>MIGS 32</w:t>
            </w: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Gene calling method</w:t>
            </w:r>
          </w:p>
        </w:tc>
        <w:tc>
          <w:tcPr>
            <w:tcW w:w="4590" w:type="dxa"/>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Locus Tag</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proofErr w:type="spellStart"/>
            <w:r w:rsidRPr="00A3091B">
              <w:rPr>
                <w:sz w:val="20"/>
                <w:szCs w:val="20"/>
              </w:rPr>
              <w:t>Genbank</w:t>
            </w:r>
            <w:proofErr w:type="spellEnd"/>
            <w:r w:rsidRPr="00A3091B">
              <w:rPr>
                <w:sz w:val="20"/>
                <w:szCs w:val="20"/>
              </w:rPr>
              <w:t xml:space="preserve"> ID</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proofErr w:type="spellStart"/>
            <w:r w:rsidRPr="00A3091B">
              <w:rPr>
                <w:sz w:val="20"/>
                <w:szCs w:val="20"/>
              </w:rPr>
              <w:t>GenBank</w:t>
            </w:r>
            <w:proofErr w:type="spellEnd"/>
            <w:r w:rsidRPr="00A3091B">
              <w:rPr>
                <w:sz w:val="20"/>
                <w:szCs w:val="20"/>
              </w:rPr>
              <w:t xml:space="preserve"> Date of Release</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GOLD ID</w:t>
            </w:r>
          </w:p>
        </w:tc>
        <w:tc>
          <w:tcPr>
            <w:tcW w:w="4590" w:type="dxa"/>
            <w:noWrap/>
            <w:vAlign w:val="bottom"/>
            <w:hideMark/>
          </w:tcPr>
          <w:p w:rsidR="006A05C3" w:rsidRPr="00A3091B" w:rsidRDefault="006A05C3" w:rsidP="00545A5F">
            <w:pPr>
              <w:pStyle w:val="TableBody"/>
              <w:autoSpaceDE w:val="0"/>
              <w:autoSpaceDN w:val="0"/>
              <w:adjustRightInd w:val="0"/>
              <w:ind w:left="342"/>
              <w:rPr>
                <w:color w:val="000000"/>
                <w:sz w:val="20"/>
                <w:szCs w:val="20"/>
              </w:rPr>
            </w:pPr>
          </w:p>
        </w:tc>
      </w:tr>
      <w:tr w:rsidR="006A05C3" w:rsidRPr="00A3091B" w:rsidTr="0066330A">
        <w:trPr>
          <w:trHeight w:val="315"/>
        </w:trPr>
        <w:tc>
          <w:tcPr>
            <w:tcW w:w="1368" w:type="dxa"/>
            <w:noWrap/>
            <w:vAlign w:val="bottom"/>
            <w:hideMark/>
          </w:tcPr>
          <w:p w:rsidR="006A05C3" w:rsidRPr="00A3091B" w:rsidRDefault="006A05C3" w:rsidP="00545A5F">
            <w:pPr>
              <w:pStyle w:val="TableBody"/>
              <w:autoSpaceDE w:val="0"/>
              <w:autoSpaceDN w:val="0"/>
              <w:adjustRightInd w:val="0"/>
              <w:rPr>
                <w:sz w:val="20"/>
                <w:szCs w:val="20"/>
              </w:rPr>
            </w:pPr>
          </w:p>
        </w:tc>
        <w:tc>
          <w:tcPr>
            <w:tcW w:w="3330" w:type="dxa"/>
            <w:noWrap/>
            <w:vAlign w:val="bottom"/>
            <w:hideMark/>
          </w:tcPr>
          <w:p w:rsidR="006A05C3" w:rsidRPr="00A3091B" w:rsidRDefault="006A05C3" w:rsidP="0066330A">
            <w:pPr>
              <w:pStyle w:val="TableBody"/>
              <w:autoSpaceDE w:val="0"/>
              <w:autoSpaceDN w:val="0"/>
              <w:adjustRightInd w:val="0"/>
              <w:ind w:left="-108"/>
              <w:rPr>
                <w:bCs/>
                <w:color w:val="000000"/>
                <w:sz w:val="20"/>
                <w:szCs w:val="20"/>
              </w:rPr>
            </w:pPr>
            <w:r w:rsidRPr="00A3091B">
              <w:rPr>
                <w:sz w:val="20"/>
                <w:szCs w:val="20"/>
              </w:rPr>
              <w:t>BIOPROJECT</w:t>
            </w:r>
          </w:p>
        </w:tc>
        <w:tc>
          <w:tcPr>
            <w:tcW w:w="4590" w:type="dxa"/>
            <w:noWrap/>
            <w:vAlign w:val="bottom"/>
            <w:hideMark/>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noWrap/>
            <w:vAlign w:val="bottom"/>
          </w:tcPr>
          <w:p w:rsidR="006A05C3" w:rsidRPr="00A3091B" w:rsidRDefault="006A05C3" w:rsidP="00545A5F">
            <w:pPr>
              <w:pStyle w:val="TableBody"/>
              <w:autoSpaceDE w:val="0"/>
              <w:autoSpaceDN w:val="0"/>
              <w:adjustRightInd w:val="0"/>
              <w:rPr>
                <w:sz w:val="20"/>
                <w:szCs w:val="20"/>
              </w:rPr>
            </w:pPr>
            <w:r>
              <w:rPr>
                <w:sz w:val="20"/>
                <w:szCs w:val="20"/>
              </w:rPr>
              <w:t>MIGS 13</w:t>
            </w:r>
          </w:p>
        </w:tc>
        <w:tc>
          <w:tcPr>
            <w:tcW w:w="3330" w:type="dxa"/>
            <w:noWrap/>
            <w:vAlign w:val="bottom"/>
          </w:tcPr>
          <w:p w:rsidR="006A05C3" w:rsidRPr="00A3091B" w:rsidRDefault="006A05C3" w:rsidP="0066330A">
            <w:pPr>
              <w:pStyle w:val="TableBody"/>
              <w:autoSpaceDE w:val="0"/>
              <w:autoSpaceDN w:val="0"/>
              <w:adjustRightInd w:val="0"/>
              <w:ind w:left="-108"/>
              <w:rPr>
                <w:sz w:val="20"/>
                <w:szCs w:val="20"/>
              </w:rPr>
            </w:pPr>
            <w:r>
              <w:rPr>
                <w:sz w:val="20"/>
                <w:szCs w:val="20"/>
              </w:rPr>
              <w:t>Source Material Identifier</w:t>
            </w:r>
          </w:p>
        </w:tc>
        <w:tc>
          <w:tcPr>
            <w:tcW w:w="4590" w:type="dxa"/>
            <w:noWrap/>
            <w:vAlign w:val="bottom"/>
          </w:tcPr>
          <w:p w:rsidR="006A05C3" w:rsidRPr="00A3091B" w:rsidRDefault="006A05C3" w:rsidP="00545A5F">
            <w:pPr>
              <w:pStyle w:val="TableBody"/>
              <w:autoSpaceDE w:val="0"/>
              <w:autoSpaceDN w:val="0"/>
              <w:adjustRightInd w:val="0"/>
              <w:ind w:left="342"/>
              <w:rPr>
                <w:bCs/>
                <w:color w:val="000000"/>
                <w:sz w:val="20"/>
                <w:szCs w:val="20"/>
              </w:rPr>
            </w:pPr>
          </w:p>
        </w:tc>
      </w:tr>
      <w:tr w:rsidR="006A05C3" w:rsidRPr="00A3091B" w:rsidTr="0066330A">
        <w:trPr>
          <w:trHeight w:val="315"/>
        </w:trPr>
        <w:tc>
          <w:tcPr>
            <w:tcW w:w="1368" w:type="dxa"/>
            <w:tcBorders>
              <w:bottom w:val="single" w:sz="4" w:space="0" w:color="auto"/>
            </w:tcBorders>
            <w:noWrap/>
            <w:vAlign w:val="bottom"/>
          </w:tcPr>
          <w:p w:rsidR="006A05C3" w:rsidRDefault="006A05C3" w:rsidP="00545A5F">
            <w:pPr>
              <w:pStyle w:val="TableBody"/>
              <w:autoSpaceDE w:val="0"/>
              <w:autoSpaceDN w:val="0"/>
              <w:adjustRightInd w:val="0"/>
              <w:rPr>
                <w:sz w:val="20"/>
                <w:szCs w:val="20"/>
              </w:rPr>
            </w:pPr>
          </w:p>
        </w:tc>
        <w:tc>
          <w:tcPr>
            <w:tcW w:w="3330" w:type="dxa"/>
            <w:tcBorders>
              <w:bottom w:val="single" w:sz="4" w:space="0" w:color="auto"/>
            </w:tcBorders>
            <w:noWrap/>
            <w:vAlign w:val="bottom"/>
          </w:tcPr>
          <w:p w:rsidR="006A05C3" w:rsidRDefault="006A05C3" w:rsidP="0066330A">
            <w:pPr>
              <w:pStyle w:val="TableBody"/>
              <w:autoSpaceDE w:val="0"/>
              <w:autoSpaceDN w:val="0"/>
              <w:adjustRightInd w:val="0"/>
              <w:ind w:left="-108"/>
              <w:rPr>
                <w:sz w:val="20"/>
                <w:szCs w:val="20"/>
              </w:rPr>
            </w:pPr>
            <w:r w:rsidRPr="006A05C3">
              <w:rPr>
                <w:sz w:val="20"/>
                <w:szCs w:val="20"/>
              </w:rPr>
              <w:t>Project relevance</w:t>
            </w:r>
          </w:p>
        </w:tc>
        <w:tc>
          <w:tcPr>
            <w:tcW w:w="4590" w:type="dxa"/>
            <w:tcBorders>
              <w:bottom w:val="single" w:sz="4" w:space="0" w:color="auto"/>
            </w:tcBorders>
            <w:noWrap/>
            <w:vAlign w:val="bottom"/>
          </w:tcPr>
          <w:p w:rsidR="006A05C3" w:rsidRPr="00A3091B" w:rsidRDefault="006A05C3" w:rsidP="00545A5F">
            <w:pPr>
              <w:pStyle w:val="TableBody"/>
              <w:autoSpaceDE w:val="0"/>
              <w:autoSpaceDN w:val="0"/>
              <w:adjustRightInd w:val="0"/>
              <w:ind w:left="342"/>
              <w:rPr>
                <w:bCs/>
                <w:color w:val="000000"/>
                <w:sz w:val="20"/>
                <w:szCs w:val="20"/>
              </w:rPr>
            </w:pPr>
          </w:p>
        </w:tc>
      </w:tr>
    </w:tbl>
    <w:p w:rsidR="00D1103D" w:rsidRDefault="00D1103D" w:rsidP="006A05C3"/>
    <w:p w:rsidR="00D1103D" w:rsidRDefault="00D1103D">
      <w:r>
        <w:br w:type="page"/>
      </w:r>
    </w:p>
    <w:p w:rsidR="005F65D1" w:rsidRDefault="006A05C3" w:rsidP="005F65D1">
      <w:pPr>
        <w:pStyle w:val="Heading1"/>
      </w:pPr>
      <w:r w:rsidRPr="005F65D1">
        <w:lastRenderedPageBreak/>
        <w:t>Table 3. (Optional, fixed format)</w:t>
      </w:r>
    </w:p>
    <w:p w:rsidR="006A05C3" w:rsidRDefault="006A05C3" w:rsidP="005F65D1">
      <w:pPr>
        <w:pStyle w:val="Paragraph"/>
      </w:pPr>
      <w:r>
        <w:t xml:space="preserve">Summary of genome. This table should only be used if the report describes a chromosome and one or more plasmids. </w:t>
      </w:r>
    </w:p>
    <w:p w:rsidR="006A05C3" w:rsidRDefault="006A05C3" w:rsidP="006A05C3">
      <w:pPr>
        <w:pStyle w:val="TableTitle"/>
        <w:autoSpaceDE w:val="0"/>
        <w:autoSpaceDN w:val="0"/>
        <w:adjustRightInd w:val="0"/>
      </w:pPr>
      <w:r>
        <w:rPr>
          <w:b/>
        </w:rPr>
        <w:t>Table 3.</w:t>
      </w:r>
      <w:r>
        <w:t xml:space="preserve"> Summary of genome: one chromosome and X plasmids</w:t>
      </w:r>
    </w:p>
    <w:tbl>
      <w:tblPr>
        <w:tblW w:w="9015" w:type="dxa"/>
        <w:tblInd w:w="93" w:type="dxa"/>
        <w:tblLayout w:type="fixed"/>
        <w:tblLook w:val="04A0" w:firstRow="1" w:lastRow="0" w:firstColumn="1" w:lastColumn="0" w:noHBand="0" w:noVBand="1"/>
      </w:tblPr>
      <w:tblGrid>
        <w:gridCol w:w="2128"/>
        <w:gridCol w:w="1567"/>
        <w:gridCol w:w="1692"/>
        <w:gridCol w:w="2256"/>
        <w:gridCol w:w="1372"/>
      </w:tblGrid>
      <w:tr w:rsidR="006A05C3" w:rsidRPr="002A4E1E" w:rsidTr="000A28A8">
        <w:trPr>
          <w:trHeight w:val="312"/>
        </w:trPr>
        <w:tc>
          <w:tcPr>
            <w:tcW w:w="2128" w:type="dxa"/>
            <w:tcBorders>
              <w:top w:val="single" w:sz="4" w:space="0" w:color="auto"/>
              <w:bottom w:val="single" w:sz="4" w:space="0" w:color="auto"/>
            </w:tcBorders>
            <w:noWrap/>
            <w:vAlign w:val="center"/>
            <w:hideMark/>
          </w:tcPr>
          <w:p w:rsidR="006A05C3" w:rsidRPr="00A3091B" w:rsidRDefault="006A05C3" w:rsidP="0066330A">
            <w:pPr>
              <w:pStyle w:val="TableHead"/>
              <w:rPr>
                <w:bCs/>
                <w:color w:val="000000"/>
              </w:rPr>
            </w:pPr>
            <w:r w:rsidRPr="00A3091B">
              <w:t>Label</w:t>
            </w:r>
          </w:p>
        </w:tc>
        <w:tc>
          <w:tcPr>
            <w:tcW w:w="1567" w:type="dxa"/>
            <w:tcBorders>
              <w:top w:val="single" w:sz="4" w:space="0" w:color="auto"/>
              <w:bottom w:val="single" w:sz="4" w:space="0" w:color="auto"/>
            </w:tcBorders>
            <w:noWrap/>
            <w:vAlign w:val="center"/>
            <w:hideMark/>
          </w:tcPr>
          <w:p w:rsidR="006A05C3" w:rsidRPr="00A3091B" w:rsidRDefault="006A05C3" w:rsidP="0066330A">
            <w:pPr>
              <w:pStyle w:val="TableHead"/>
              <w:rPr>
                <w:bCs/>
                <w:color w:val="000000"/>
              </w:rPr>
            </w:pPr>
            <w:r w:rsidRPr="00A3091B">
              <w:t>Size (Mb)</w:t>
            </w:r>
          </w:p>
        </w:tc>
        <w:tc>
          <w:tcPr>
            <w:tcW w:w="1692" w:type="dxa"/>
            <w:tcBorders>
              <w:top w:val="single" w:sz="4" w:space="0" w:color="auto"/>
              <w:bottom w:val="single" w:sz="4" w:space="0" w:color="auto"/>
            </w:tcBorders>
            <w:noWrap/>
            <w:vAlign w:val="center"/>
            <w:hideMark/>
          </w:tcPr>
          <w:p w:rsidR="006A05C3" w:rsidRPr="00A3091B" w:rsidRDefault="006A05C3" w:rsidP="0066330A">
            <w:pPr>
              <w:pStyle w:val="TableHead"/>
              <w:rPr>
                <w:bCs/>
                <w:color w:val="000000"/>
              </w:rPr>
            </w:pPr>
            <w:r w:rsidRPr="00A3091B">
              <w:t>Topology</w:t>
            </w:r>
          </w:p>
        </w:tc>
        <w:tc>
          <w:tcPr>
            <w:tcW w:w="2256" w:type="dxa"/>
            <w:tcBorders>
              <w:top w:val="single" w:sz="4" w:space="0" w:color="auto"/>
              <w:bottom w:val="single" w:sz="4" w:space="0" w:color="auto"/>
            </w:tcBorders>
            <w:noWrap/>
            <w:vAlign w:val="center"/>
            <w:hideMark/>
          </w:tcPr>
          <w:p w:rsidR="006A05C3" w:rsidRPr="00A3091B" w:rsidRDefault="006A05C3" w:rsidP="0066330A">
            <w:pPr>
              <w:pStyle w:val="TableHead"/>
              <w:rPr>
                <w:bCs/>
                <w:color w:val="000000"/>
              </w:rPr>
            </w:pPr>
            <w:r w:rsidRPr="00A3091B">
              <w:t>INSDC identifier</w:t>
            </w:r>
          </w:p>
        </w:tc>
        <w:tc>
          <w:tcPr>
            <w:tcW w:w="1372" w:type="dxa"/>
            <w:tcBorders>
              <w:top w:val="single" w:sz="4" w:space="0" w:color="auto"/>
              <w:bottom w:val="single" w:sz="4" w:space="0" w:color="auto"/>
            </w:tcBorders>
            <w:noWrap/>
            <w:vAlign w:val="center"/>
            <w:hideMark/>
          </w:tcPr>
          <w:p w:rsidR="006A05C3" w:rsidRPr="00A3091B" w:rsidRDefault="006A05C3" w:rsidP="0066330A">
            <w:pPr>
              <w:pStyle w:val="TableHead"/>
              <w:rPr>
                <w:bCs/>
                <w:color w:val="000000"/>
              </w:rPr>
            </w:pPr>
            <w:proofErr w:type="spellStart"/>
            <w:r w:rsidRPr="00A3091B">
              <w:t>RefSeq</w:t>
            </w:r>
            <w:proofErr w:type="spellEnd"/>
            <w:r w:rsidRPr="00A3091B">
              <w:t xml:space="preserve"> ID</w:t>
            </w:r>
          </w:p>
        </w:tc>
      </w:tr>
      <w:tr w:rsidR="006A05C3" w:rsidRPr="002A4E1E" w:rsidTr="000A28A8">
        <w:trPr>
          <w:trHeight w:val="312"/>
        </w:trPr>
        <w:tc>
          <w:tcPr>
            <w:tcW w:w="2128" w:type="dxa"/>
            <w:tcBorders>
              <w:top w:val="single" w:sz="4" w:space="0" w:color="auto"/>
            </w:tcBorders>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Chromosome</w:t>
            </w:r>
          </w:p>
        </w:tc>
        <w:tc>
          <w:tcPr>
            <w:tcW w:w="1567" w:type="dxa"/>
            <w:tcBorders>
              <w:top w:val="single" w:sz="4" w:space="0" w:color="auto"/>
            </w:tcBorders>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tcBorders>
              <w:top w:val="single" w:sz="4" w:space="0" w:color="auto"/>
            </w:tcBorders>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tcBorders>
              <w:top w:val="single" w:sz="4" w:space="0" w:color="auto"/>
            </w:tcBorders>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tcBorders>
              <w:top w:val="single" w:sz="4" w:space="0" w:color="auto"/>
            </w:tcBorders>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r w:rsidR="006A05C3" w:rsidRPr="002A4E1E" w:rsidTr="000A28A8">
        <w:trPr>
          <w:trHeight w:val="312"/>
        </w:trPr>
        <w:tc>
          <w:tcPr>
            <w:tcW w:w="2128" w:type="dxa"/>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Plasmid 1</w:t>
            </w:r>
          </w:p>
        </w:tc>
        <w:tc>
          <w:tcPr>
            <w:tcW w:w="1567" w:type="dxa"/>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r w:rsidR="006A05C3" w:rsidRPr="002A4E1E" w:rsidTr="000A28A8">
        <w:trPr>
          <w:trHeight w:val="312"/>
        </w:trPr>
        <w:tc>
          <w:tcPr>
            <w:tcW w:w="2128" w:type="dxa"/>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Plasmid 2</w:t>
            </w:r>
          </w:p>
        </w:tc>
        <w:tc>
          <w:tcPr>
            <w:tcW w:w="1567" w:type="dxa"/>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r w:rsidR="006A05C3" w:rsidRPr="002A4E1E" w:rsidTr="000A28A8">
        <w:trPr>
          <w:trHeight w:val="312"/>
        </w:trPr>
        <w:tc>
          <w:tcPr>
            <w:tcW w:w="2128" w:type="dxa"/>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Plasmid 3</w:t>
            </w:r>
          </w:p>
        </w:tc>
        <w:tc>
          <w:tcPr>
            <w:tcW w:w="1567" w:type="dxa"/>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r w:rsidR="006A05C3" w:rsidRPr="002A4E1E" w:rsidTr="000A28A8">
        <w:trPr>
          <w:trHeight w:val="312"/>
        </w:trPr>
        <w:tc>
          <w:tcPr>
            <w:tcW w:w="2128" w:type="dxa"/>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Plasmid 4</w:t>
            </w:r>
          </w:p>
        </w:tc>
        <w:tc>
          <w:tcPr>
            <w:tcW w:w="1567" w:type="dxa"/>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r w:rsidR="006A05C3" w:rsidRPr="002A4E1E" w:rsidTr="000A28A8">
        <w:trPr>
          <w:trHeight w:val="312"/>
        </w:trPr>
        <w:tc>
          <w:tcPr>
            <w:tcW w:w="2128" w:type="dxa"/>
            <w:tcBorders>
              <w:bottom w:val="single" w:sz="4" w:space="0" w:color="auto"/>
            </w:tcBorders>
            <w:noWrap/>
            <w:vAlign w:val="center"/>
            <w:hideMark/>
          </w:tcPr>
          <w:p w:rsidR="006A05C3" w:rsidRPr="00A3091B" w:rsidRDefault="006A05C3" w:rsidP="00545A5F">
            <w:pPr>
              <w:pStyle w:val="TableBody"/>
              <w:autoSpaceDE w:val="0"/>
              <w:autoSpaceDN w:val="0"/>
              <w:adjustRightInd w:val="0"/>
              <w:rPr>
                <w:color w:val="000000"/>
                <w:sz w:val="20"/>
                <w:szCs w:val="20"/>
              </w:rPr>
            </w:pPr>
            <w:r w:rsidRPr="00A3091B">
              <w:rPr>
                <w:sz w:val="20"/>
                <w:szCs w:val="20"/>
              </w:rPr>
              <w:t>Plasmid 5</w:t>
            </w:r>
          </w:p>
        </w:tc>
        <w:tc>
          <w:tcPr>
            <w:tcW w:w="1567" w:type="dxa"/>
            <w:tcBorders>
              <w:bottom w:val="single" w:sz="4" w:space="0" w:color="auto"/>
            </w:tcBorders>
            <w:noWrap/>
            <w:vAlign w:val="center"/>
            <w:hideMark/>
          </w:tcPr>
          <w:p w:rsidR="006A05C3" w:rsidRPr="00A3091B" w:rsidRDefault="006A05C3" w:rsidP="00545A5F">
            <w:pPr>
              <w:pStyle w:val="TableBody"/>
              <w:autoSpaceDE w:val="0"/>
              <w:autoSpaceDN w:val="0"/>
              <w:adjustRightInd w:val="0"/>
              <w:ind w:left="314"/>
              <w:rPr>
                <w:color w:val="000000"/>
                <w:sz w:val="20"/>
                <w:szCs w:val="20"/>
              </w:rPr>
            </w:pPr>
          </w:p>
        </w:tc>
        <w:tc>
          <w:tcPr>
            <w:tcW w:w="1692" w:type="dxa"/>
            <w:tcBorders>
              <w:bottom w:val="single" w:sz="4" w:space="0" w:color="auto"/>
            </w:tcBorders>
            <w:noWrap/>
            <w:vAlign w:val="center"/>
            <w:hideMark/>
          </w:tcPr>
          <w:p w:rsidR="006A05C3" w:rsidRPr="00A3091B" w:rsidRDefault="006A05C3" w:rsidP="00545A5F">
            <w:pPr>
              <w:pStyle w:val="TableBody"/>
              <w:autoSpaceDE w:val="0"/>
              <w:autoSpaceDN w:val="0"/>
              <w:adjustRightInd w:val="0"/>
              <w:ind w:left="342"/>
              <w:rPr>
                <w:color w:val="000000"/>
                <w:sz w:val="20"/>
                <w:szCs w:val="20"/>
              </w:rPr>
            </w:pPr>
          </w:p>
        </w:tc>
        <w:tc>
          <w:tcPr>
            <w:tcW w:w="2256" w:type="dxa"/>
            <w:tcBorders>
              <w:bottom w:val="single" w:sz="4" w:space="0" w:color="auto"/>
            </w:tcBorders>
            <w:noWrap/>
            <w:vAlign w:val="center"/>
            <w:hideMark/>
          </w:tcPr>
          <w:p w:rsidR="006A05C3" w:rsidRPr="00A3091B" w:rsidRDefault="006A05C3" w:rsidP="00545A5F">
            <w:pPr>
              <w:pStyle w:val="TableBody"/>
              <w:autoSpaceDE w:val="0"/>
              <w:autoSpaceDN w:val="0"/>
              <w:adjustRightInd w:val="0"/>
              <w:ind w:left="324"/>
              <w:rPr>
                <w:color w:val="000000"/>
                <w:sz w:val="20"/>
                <w:szCs w:val="20"/>
              </w:rPr>
            </w:pPr>
          </w:p>
        </w:tc>
        <w:tc>
          <w:tcPr>
            <w:tcW w:w="1372" w:type="dxa"/>
            <w:tcBorders>
              <w:bottom w:val="single" w:sz="4" w:space="0" w:color="auto"/>
            </w:tcBorders>
            <w:noWrap/>
            <w:vAlign w:val="center"/>
            <w:hideMark/>
          </w:tcPr>
          <w:p w:rsidR="006A05C3" w:rsidRPr="00A3091B" w:rsidRDefault="006A05C3" w:rsidP="00545A5F">
            <w:pPr>
              <w:pStyle w:val="TableBody"/>
              <w:autoSpaceDE w:val="0"/>
              <w:autoSpaceDN w:val="0"/>
              <w:adjustRightInd w:val="0"/>
              <w:ind w:left="270"/>
              <w:rPr>
                <w:color w:val="000000"/>
                <w:sz w:val="20"/>
                <w:szCs w:val="20"/>
              </w:rPr>
            </w:pPr>
          </w:p>
        </w:tc>
      </w:tr>
    </w:tbl>
    <w:p w:rsidR="00D1103D" w:rsidRDefault="00D1103D" w:rsidP="006A05C3"/>
    <w:p w:rsidR="00D1103D" w:rsidRDefault="00D1103D">
      <w:r>
        <w:br w:type="page"/>
      </w:r>
    </w:p>
    <w:p w:rsidR="005F65D1" w:rsidRDefault="006A05C3" w:rsidP="005F65D1">
      <w:pPr>
        <w:pStyle w:val="Heading1"/>
      </w:pPr>
      <w:r w:rsidRPr="00275B1F">
        <w:lastRenderedPageBreak/>
        <w:t>Table, 4</w:t>
      </w:r>
      <w:r>
        <w:t xml:space="preserve"> or 3 if optional table is not used (required, fixed format)</w:t>
      </w:r>
    </w:p>
    <w:p w:rsidR="006A05C3" w:rsidRDefault="006A05C3" w:rsidP="00196C3D">
      <w:pPr>
        <w:pStyle w:val="Paragraph"/>
      </w:pPr>
      <w:r>
        <w:t>Genome statistics, listed in base pairs and percent of total. Provide values for columns 2 and 3. Do not modify ordering of rows.</w:t>
      </w:r>
    </w:p>
    <w:p w:rsidR="006A05C3" w:rsidRDefault="006A05C3" w:rsidP="006A05C3">
      <w:pPr>
        <w:pStyle w:val="TableTitle"/>
        <w:autoSpaceDE w:val="0"/>
        <w:autoSpaceDN w:val="0"/>
        <w:adjustRightInd w:val="0"/>
      </w:pPr>
      <w:r>
        <w:rPr>
          <w:b/>
        </w:rPr>
        <w:t>Table 4</w:t>
      </w:r>
      <w:r>
        <w:t>. Genome statistics.</w:t>
      </w:r>
    </w:p>
    <w:tbl>
      <w:tblPr>
        <w:tblpPr w:leftFromText="180" w:rightFromText="180" w:vertAnchor="text" w:tblpY="1"/>
        <w:tblOverlap w:val="never"/>
        <w:tblW w:w="6866" w:type="dxa"/>
        <w:tblLook w:val="04A0" w:firstRow="1" w:lastRow="0" w:firstColumn="1" w:lastColumn="0" w:noHBand="0" w:noVBand="1"/>
      </w:tblPr>
      <w:tblGrid>
        <w:gridCol w:w="3888"/>
        <w:gridCol w:w="1428"/>
        <w:gridCol w:w="1550"/>
      </w:tblGrid>
      <w:tr w:rsidR="006A05C3" w:rsidRPr="002A4E1E" w:rsidTr="00545A5F">
        <w:trPr>
          <w:trHeight w:val="324"/>
        </w:trPr>
        <w:tc>
          <w:tcPr>
            <w:tcW w:w="3888"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Attribute</w:t>
            </w:r>
          </w:p>
        </w:tc>
        <w:tc>
          <w:tcPr>
            <w:tcW w:w="1428"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Value</w:t>
            </w:r>
          </w:p>
        </w:tc>
        <w:tc>
          <w:tcPr>
            <w:tcW w:w="1550"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 of Total</w:t>
            </w:r>
          </w:p>
        </w:tc>
      </w:tr>
      <w:tr w:rsidR="006A05C3" w:rsidRPr="002A4E1E" w:rsidTr="00545A5F">
        <w:trPr>
          <w:trHeight w:val="324"/>
        </w:trPr>
        <w:tc>
          <w:tcPr>
            <w:tcW w:w="3888" w:type="dxa"/>
            <w:tcBorders>
              <w:top w:val="single" w:sz="4" w:space="0" w:color="auto"/>
            </w:tcBorders>
            <w:noWrap/>
            <w:vAlign w:val="bottom"/>
            <w:hideMark/>
          </w:tcPr>
          <w:p w:rsidR="006A05C3" w:rsidRPr="006D4A94" w:rsidRDefault="006A05C3" w:rsidP="00545A5F">
            <w:pPr>
              <w:pStyle w:val="TableBody"/>
              <w:autoSpaceDE w:val="0"/>
              <w:autoSpaceDN w:val="0"/>
              <w:adjustRightInd w:val="0"/>
              <w:rPr>
                <w:color w:val="000000"/>
              </w:rPr>
            </w:pPr>
            <w:r w:rsidRPr="006D4A94">
              <w:t>Genome size (</w:t>
            </w:r>
            <w:proofErr w:type="spellStart"/>
            <w:r w:rsidRPr="006D4A94">
              <w:t>bp</w:t>
            </w:r>
            <w:proofErr w:type="spellEnd"/>
            <w:r w:rsidRPr="006D4A94">
              <w:t>)</w:t>
            </w:r>
          </w:p>
        </w:tc>
        <w:tc>
          <w:tcPr>
            <w:tcW w:w="1428" w:type="dxa"/>
            <w:tcBorders>
              <w:top w:val="single" w:sz="4" w:space="0" w:color="auto"/>
            </w:tcBorders>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tcBorders>
              <w:top w:val="single" w:sz="4" w:space="0" w:color="auto"/>
            </w:tcBorders>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DNA coding (</w:t>
            </w:r>
            <w:proofErr w:type="spellStart"/>
            <w:r w:rsidRPr="006D4A94">
              <w:t>bp</w:t>
            </w:r>
            <w:proofErr w:type="spellEnd"/>
            <w:r w:rsidRPr="006D4A94">
              <w:t>)</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DNA G+C (</w:t>
            </w:r>
            <w:proofErr w:type="spellStart"/>
            <w:r w:rsidRPr="006D4A94">
              <w:t>bp</w:t>
            </w:r>
            <w:proofErr w:type="spellEnd"/>
            <w:r w:rsidRPr="006D4A94">
              <w:t>)</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DNA scaffolds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Total genes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Protein coding genes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RNA genes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Pseudo genes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Genes in internal clusters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Genes with function prediction</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Genes assigned to COGs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 xml:space="preserve">Genes with </w:t>
            </w:r>
            <w:proofErr w:type="spellStart"/>
            <w:r w:rsidRPr="006D4A94">
              <w:t>Pfam</w:t>
            </w:r>
            <w:proofErr w:type="spellEnd"/>
            <w:r w:rsidRPr="006D4A94">
              <w:t xml:space="preserve"> domains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hideMark/>
          </w:tcPr>
          <w:p w:rsidR="006A05C3" w:rsidRPr="006D4A94" w:rsidRDefault="006A05C3" w:rsidP="00545A5F">
            <w:pPr>
              <w:pStyle w:val="TableBody"/>
              <w:autoSpaceDE w:val="0"/>
              <w:autoSpaceDN w:val="0"/>
              <w:adjustRightInd w:val="0"/>
              <w:rPr>
                <w:color w:val="000000"/>
              </w:rPr>
            </w:pPr>
            <w:r w:rsidRPr="006D4A94">
              <w:t>Genes with signal peptides</w:t>
            </w:r>
          </w:p>
        </w:tc>
        <w:tc>
          <w:tcPr>
            <w:tcW w:w="1428" w:type="dxa"/>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12"/>
        </w:trPr>
        <w:tc>
          <w:tcPr>
            <w:tcW w:w="3888" w:type="dxa"/>
            <w:noWrap/>
            <w:vAlign w:val="bottom"/>
          </w:tcPr>
          <w:p w:rsidR="006A05C3" w:rsidRPr="006D4A94" w:rsidRDefault="006A05C3" w:rsidP="00545A5F">
            <w:pPr>
              <w:pStyle w:val="TableBody"/>
              <w:autoSpaceDE w:val="0"/>
              <w:autoSpaceDN w:val="0"/>
              <w:adjustRightInd w:val="0"/>
              <w:rPr>
                <w:color w:val="000000"/>
              </w:rPr>
            </w:pPr>
            <w:r w:rsidRPr="006D4A94">
              <w:t>Genes with transmembrane helices</w:t>
            </w:r>
          </w:p>
        </w:tc>
        <w:tc>
          <w:tcPr>
            <w:tcW w:w="1428" w:type="dxa"/>
            <w:noWrap/>
            <w:vAlign w:val="bottom"/>
          </w:tcPr>
          <w:p w:rsidR="006A05C3" w:rsidRPr="006D4A94" w:rsidRDefault="006A05C3" w:rsidP="00545A5F">
            <w:pPr>
              <w:pStyle w:val="TableBody"/>
              <w:autoSpaceDE w:val="0"/>
              <w:autoSpaceDN w:val="0"/>
              <w:adjustRightInd w:val="0"/>
              <w:ind w:left="252"/>
              <w:jc w:val="right"/>
              <w:rPr>
                <w:color w:val="000000"/>
              </w:rPr>
            </w:pPr>
          </w:p>
        </w:tc>
        <w:tc>
          <w:tcPr>
            <w:tcW w:w="1550" w:type="dxa"/>
            <w:vAlign w:val="bottom"/>
          </w:tcPr>
          <w:p w:rsidR="006A05C3" w:rsidRPr="006D4A94" w:rsidRDefault="006A05C3" w:rsidP="00545A5F">
            <w:pPr>
              <w:pStyle w:val="TableBody"/>
              <w:autoSpaceDE w:val="0"/>
              <w:autoSpaceDN w:val="0"/>
              <w:adjustRightInd w:val="0"/>
              <w:ind w:left="264" w:firstLine="240"/>
              <w:jc w:val="right"/>
              <w:rPr>
                <w:color w:val="000000"/>
              </w:rPr>
            </w:pPr>
          </w:p>
        </w:tc>
      </w:tr>
      <w:tr w:rsidR="006A05C3" w:rsidRPr="002A4E1E" w:rsidTr="00545A5F">
        <w:trPr>
          <w:trHeight w:val="324"/>
        </w:trPr>
        <w:tc>
          <w:tcPr>
            <w:tcW w:w="3888" w:type="dxa"/>
            <w:tcBorders>
              <w:bottom w:val="single" w:sz="4" w:space="0" w:color="auto"/>
            </w:tcBorders>
            <w:noWrap/>
            <w:vAlign w:val="bottom"/>
            <w:hideMark/>
          </w:tcPr>
          <w:p w:rsidR="006A05C3" w:rsidRPr="006D4A94" w:rsidRDefault="006A05C3" w:rsidP="00545A5F">
            <w:pPr>
              <w:pStyle w:val="TableBody"/>
              <w:autoSpaceDE w:val="0"/>
              <w:autoSpaceDN w:val="0"/>
              <w:adjustRightInd w:val="0"/>
              <w:rPr>
                <w:color w:val="000000"/>
              </w:rPr>
            </w:pPr>
            <w:r w:rsidRPr="006D4A94">
              <w:t>CRISPR repeats</w:t>
            </w:r>
          </w:p>
        </w:tc>
        <w:tc>
          <w:tcPr>
            <w:tcW w:w="1428" w:type="dxa"/>
            <w:tcBorders>
              <w:bottom w:val="single" w:sz="4" w:space="0" w:color="auto"/>
            </w:tcBorders>
            <w:noWrap/>
            <w:vAlign w:val="bottom"/>
            <w:hideMark/>
          </w:tcPr>
          <w:p w:rsidR="006A05C3" w:rsidRPr="006D4A94" w:rsidRDefault="006A05C3" w:rsidP="00545A5F">
            <w:pPr>
              <w:pStyle w:val="TableBody"/>
              <w:autoSpaceDE w:val="0"/>
              <w:autoSpaceDN w:val="0"/>
              <w:adjustRightInd w:val="0"/>
              <w:ind w:left="252"/>
              <w:jc w:val="right"/>
              <w:rPr>
                <w:color w:val="000000"/>
              </w:rPr>
            </w:pPr>
          </w:p>
        </w:tc>
        <w:tc>
          <w:tcPr>
            <w:tcW w:w="1550" w:type="dxa"/>
            <w:tcBorders>
              <w:bottom w:val="single" w:sz="4" w:space="0" w:color="auto"/>
            </w:tcBorders>
            <w:noWrap/>
            <w:vAlign w:val="bottom"/>
            <w:hideMark/>
          </w:tcPr>
          <w:p w:rsidR="006A05C3" w:rsidRPr="006D4A94" w:rsidRDefault="006A05C3" w:rsidP="00545A5F">
            <w:pPr>
              <w:pStyle w:val="TableBody"/>
              <w:autoSpaceDE w:val="0"/>
              <w:autoSpaceDN w:val="0"/>
              <w:adjustRightInd w:val="0"/>
              <w:ind w:left="264" w:firstLine="240"/>
              <w:jc w:val="right"/>
              <w:rPr>
                <w:color w:val="000000"/>
              </w:rPr>
            </w:pPr>
          </w:p>
        </w:tc>
      </w:tr>
    </w:tbl>
    <w:p w:rsidR="006A05C3" w:rsidRDefault="006A05C3" w:rsidP="006A05C3"/>
    <w:p w:rsidR="006A05C3" w:rsidRDefault="006A05C3" w:rsidP="006A05C3"/>
    <w:p w:rsidR="006A05C3" w:rsidRDefault="006A05C3" w:rsidP="006A05C3"/>
    <w:p w:rsidR="006A05C3" w:rsidRDefault="006A05C3" w:rsidP="006A05C3"/>
    <w:p w:rsidR="006A05C3" w:rsidRDefault="006A05C3" w:rsidP="006A05C3"/>
    <w:p w:rsidR="006A05C3" w:rsidRPr="006A05C3" w:rsidRDefault="006A05C3" w:rsidP="006A05C3"/>
    <w:p w:rsidR="006A05C3" w:rsidRPr="006A05C3" w:rsidRDefault="006A05C3" w:rsidP="006A05C3"/>
    <w:p w:rsidR="006A05C3" w:rsidRPr="006A05C3" w:rsidRDefault="006A05C3" w:rsidP="006A05C3"/>
    <w:p w:rsidR="006A05C3" w:rsidRPr="006A05C3" w:rsidRDefault="006A05C3" w:rsidP="006A05C3"/>
    <w:p w:rsidR="006A05C3" w:rsidRPr="006A05C3" w:rsidRDefault="006A05C3" w:rsidP="006A05C3"/>
    <w:p w:rsidR="006A05C3" w:rsidRPr="006A05C3" w:rsidRDefault="006A05C3" w:rsidP="006A05C3"/>
    <w:p w:rsidR="00D1103D" w:rsidRDefault="00D1103D">
      <w:r>
        <w:br w:type="page"/>
      </w:r>
    </w:p>
    <w:p w:rsidR="005F65D1" w:rsidRDefault="006A05C3" w:rsidP="005F65D1">
      <w:pPr>
        <w:pStyle w:val="Heading1"/>
      </w:pPr>
      <w:r>
        <w:lastRenderedPageBreak/>
        <w:t>Table 5 or 4 if optional table is not used (required, fixed format)</w:t>
      </w:r>
    </w:p>
    <w:p w:rsidR="006A05C3" w:rsidRDefault="006A05C3" w:rsidP="00196C3D">
      <w:pPr>
        <w:pStyle w:val="Paragraph"/>
      </w:pPr>
      <w:r>
        <w:t>Number of genes associated with general COG functional categories. Provide values for columns 2 and 3. Do not modify ordering of rows.</w:t>
      </w:r>
    </w:p>
    <w:p w:rsidR="006A05C3" w:rsidRDefault="006A05C3" w:rsidP="006A05C3">
      <w:pPr>
        <w:pStyle w:val="TableTitle"/>
        <w:autoSpaceDE w:val="0"/>
        <w:autoSpaceDN w:val="0"/>
        <w:adjustRightInd w:val="0"/>
      </w:pPr>
      <w:r>
        <w:rPr>
          <w:b/>
        </w:rPr>
        <w:t>Table 5</w:t>
      </w:r>
      <w:r>
        <w:t>. Number of genes associated with general COG functional categories.</w:t>
      </w:r>
    </w:p>
    <w:tbl>
      <w:tblPr>
        <w:tblW w:w="8540" w:type="dxa"/>
        <w:tblInd w:w="93" w:type="dxa"/>
        <w:tblLayout w:type="fixed"/>
        <w:tblLook w:val="04A0" w:firstRow="1" w:lastRow="0" w:firstColumn="1" w:lastColumn="0" w:noHBand="0" w:noVBand="1"/>
      </w:tblPr>
      <w:tblGrid>
        <w:gridCol w:w="943"/>
        <w:gridCol w:w="962"/>
        <w:gridCol w:w="990"/>
        <w:gridCol w:w="5645"/>
      </w:tblGrid>
      <w:tr w:rsidR="006A05C3" w:rsidRPr="002A4E1E" w:rsidTr="00870058">
        <w:trPr>
          <w:trHeight w:val="316"/>
        </w:trPr>
        <w:tc>
          <w:tcPr>
            <w:tcW w:w="943"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Code</w:t>
            </w:r>
          </w:p>
        </w:tc>
        <w:tc>
          <w:tcPr>
            <w:tcW w:w="962"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Value</w:t>
            </w:r>
          </w:p>
        </w:tc>
        <w:tc>
          <w:tcPr>
            <w:tcW w:w="990"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%age</w:t>
            </w:r>
          </w:p>
        </w:tc>
        <w:tc>
          <w:tcPr>
            <w:tcW w:w="5645" w:type="dxa"/>
            <w:tcBorders>
              <w:top w:val="single" w:sz="4" w:space="0" w:color="auto"/>
              <w:bottom w:val="single" w:sz="4" w:space="0" w:color="auto"/>
            </w:tcBorders>
            <w:noWrap/>
            <w:vAlign w:val="bottom"/>
            <w:hideMark/>
          </w:tcPr>
          <w:p w:rsidR="006A05C3" w:rsidRPr="006D4A94" w:rsidRDefault="006A05C3" w:rsidP="0066330A">
            <w:pPr>
              <w:pStyle w:val="TableHead"/>
              <w:rPr>
                <w:bCs/>
                <w:color w:val="000000"/>
              </w:rPr>
            </w:pPr>
            <w:r w:rsidRPr="006D4A94">
              <w:t>Description</w:t>
            </w:r>
          </w:p>
        </w:tc>
      </w:tr>
      <w:tr w:rsidR="006A05C3" w:rsidRPr="009D71DD" w:rsidTr="00870058">
        <w:trPr>
          <w:trHeight w:val="316"/>
        </w:trPr>
        <w:tc>
          <w:tcPr>
            <w:tcW w:w="943" w:type="dxa"/>
            <w:tcBorders>
              <w:top w:val="single" w:sz="4" w:space="0" w:color="auto"/>
            </w:tcBorders>
            <w:noWrap/>
            <w:vAlign w:val="bottom"/>
            <w:hideMark/>
          </w:tcPr>
          <w:p w:rsidR="006A05C3" w:rsidRPr="009D71DD" w:rsidRDefault="006A05C3" w:rsidP="00545A5F">
            <w:pPr>
              <w:pStyle w:val="TableBody"/>
              <w:rPr>
                <w:color w:val="000000"/>
                <w:sz w:val="20"/>
                <w:szCs w:val="20"/>
              </w:rPr>
            </w:pPr>
            <w:r w:rsidRPr="009D71DD">
              <w:rPr>
                <w:sz w:val="20"/>
                <w:szCs w:val="20"/>
              </w:rPr>
              <w:t>J</w:t>
            </w:r>
          </w:p>
        </w:tc>
        <w:tc>
          <w:tcPr>
            <w:tcW w:w="962" w:type="dxa"/>
            <w:tcBorders>
              <w:top w:val="single" w:sz="4" w:space="0" w:color="auto"/>
            </w:tcBorders>
            <w:noWrap/>
            <w:vAlign w:val="bottom"/>
            <w:hideMark/>
          </w:tcPr>
          <w:p w:rsidR="006A05C3" w:rsidRPr="009D71DD" w:rsidRDefault="006A05C3" w:rsidP="0066330A">
            <w:pPr>
              <w:pStyle w:val="TableBody"/>
              <w:jc w:val="right"/>
              <w:rPr>
                <w:color w:val="000000"/>
                <w:sz w:val="20"/>
                <w:szCs w:val="20"/>
              </w:rPr>
            </w:pPr>
          </w:p>
        </w:tc>
        <w:tc>
          <w:tcPr>
            <w:tcW w:w="990" w:type="dxa"/>
            <w:tcBorders>
              <w:top w:val="single" w:sz="4" w:space="0" w:color="auto"/>
            </w:tcBorders>
            <w:noWrap/>
            <w:vAlign w:val="bottom"/>
            <w:hideMark/>
          </w:tcPr>
          <w:p w:rsidR="006A05C3" w:rsidRPr="009D71DD" w:rsidRDefault="006A05C3" w:rsidP="0066330A">
            <w:pPr>
              <w:pStyle w:val="TableBody"/>
              <w:jc w:val="right"/>
              <w:rPr>
                <w:color w:val="000000"/>
                <w:sz w:val="20"/>
                <w:szCs w:val="20"/>
              </w:rPr>
            </w:pPr>
          </w:p>
        </w:tc>
        <w:tc>
          <w:tcPr>
            <w:tcW w:w="5645" w:type="dxa"/>
            <w:tcBorders>
              <w:top w:val="single" w:sz="4" w:space="0" w:color="auto"/>
            </w:tcBorders>
            <w:noWrap/>
            <w:vAlign w:val="bottom"/>
            <w:hideMark/>
          </w:tcPr>
          <w:p w:rsidR="006A05C3" w:rsidRPr="009D71DD" w:rsidRDefault="006A05C3" w:rsidP="00545A5F">
            <w:pPr>
              <w:pStyle w:val="TableBody"/>
              <w:rPr>
                <w:color w:val="000000"/>
                <w:sz w:val="20"/>
                <w:szCs w:val="20"/>
              </w:rPr>
            </w:pPr>
            <w:r w:rsidRPr="009D71DD">
              <w:rPr>
                <w:sz w:val="20"/>
                <w:szCs w:val="20"/>
              </w:rPr>
              <w:t>Translation, ribosomal structure and biogenesis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A</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RNA processing and modification</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K</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Transcription</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L</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Replication, recombination and repair</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B</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Chromatin structure and dynamics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D</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Cell cycle control, Cell division, chromosome partitioning</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V</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Defense mechanisms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T</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Signal transduction mechanisms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M</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Cell wall/membrane biogenesis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N</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Cell motility</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U</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Intracellular trafficking and secretion</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O</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Posttranslational modification, protein turnover, chaperones</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C</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Energy production and conversion</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G</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Carbohydrate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E</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Amino acid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F</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Nucleotide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H</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Coenzyme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I</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Lipid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P</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Inorganic ion transport and metabolism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Q</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Secondary metabolites biosynthesis, transport and catabolism</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R</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General function prediction only</w:t>
            </w:r>
          </w:p>
        </w:tc>
      </w:tr>
      <w:tr w:rsidR="006A05C3" w:rsidRPr="009D71DD" w:rsidTr="00870058">
        <w:trPr>
          <w:trHeight w:val="316"/>
        </w:trPr>
        <w:tc>
          <w:tcPr>
            <w:tcW w:w="943" w:type="dxa"/>
            <w:noWrap/>
            <w:vAlign w:val="bottom"/>
            <w:hideMark/>
          </w:tcPr>
          <w:p w:rsidR="006A05C3" w:rsidRPr="009D71DD" w:rsidRDefault="006A05C3" w:rsidP="00545A5F">
            <w:pPr>
              <w:pStyle w:val="TableBody"/>
              <w:rPr>
                <w:color w:val="000000"/>
                <w:sz w:val="20"/>
                <w:szCs w:val="20"/>
              </w:rPr>
            </w:pPr>
            <w:r w:rsidRPr="009D71DD">
              <w:rPr>
                <w:sz w:val="20"/>
                <w:szCs w:val="20"/>
              </w:rPr>
              <w:t>S</w:t>
            </w:r>
          </w:p>
        </w:tc>
        <w:tc>
          <w:tcPr>
            <w:tcW w:w="962" w:type="dxa"/>
            <w:noWrap/>
            <w:vAlign w:val="bottom"/>
            <w:hideMark/>
          </w:tcPr>
          <w:p w:rsidR="006A05C3" w:rsidRPr="009D71DD" w:rsidRDefault="006A05C3" w:rsidP="0066330A">
            <w:pPr>
              <w:pStyle w:val="TableBody"/>
              <w:jc w:val="right"/>
              <w:rPr>
                <w:color w:val="000000"/>
                <w:sz w:val="20"/>
                <w:szCs w:val="20"/>
              </w:rPr>
            </w:pPr>
          </w:p>
        </w:tc>
        <w:tc>
          <w:tcPr>
            <w:tcW w:w="990" w:type="dxa"/>
            <w:noWrap/>
            <w:vAlign w:val="bottom"/>
            <w:hideMark/>
          </w:tcPr>
          <w:p w:rsidR="006A05C3" w:rsidRPr="009D71DD" w:rsidRDefault="006A05C3" w:rsidP="0066330A">
            <w:pPr>
              <w:pStyle w:val="TableBody"/>
              <w:jc w:val="right"/>
              <w:rPr>
                <w:color w:val="000000"/>
                <w:sz w:val="20"/>
                <w:szCs w:val="20"/>
              </w:rPr>
            </w:pPr>
          </w:p>
        </w:tc>
        <w:tc>
          <w:tcPr>
            <w:tcW w:w="5645" w:type="dxa"/>
            <w:noWrap/>
            <w:vAlign w:val="bottom"/>
            <w:hideMark/>
          </w:tcPr>
          <w:p w:rsidR="006A05C3" w:rsidRPr="009D71DD" w:rsidRDefault="006A05C3" w:rsidP="00545A5F">
            <w:pPr>
              <w:pStyle w:val="TableBody"/>
              <w:rPr>
                <w:color w:val="000000"/>
                <w:sz w:val="20"/>
                <w:szCs w:val="20"/>
              </w:rPr>
            </w:pPr>
            <w:r w:rsidRPr="009D71DD">
              <w:rPr>
                <w:sz w:val="20"/>
                <w:szCs w:val="20"/>
              </w:rPr>
              <w:t>Function unknown</w:t>
            </w:r>
          </w:p>
        </w:tc>
      </w:tr>
      <w:tr w:rsidR="006A05C3" w:rsidRPr="009D71DD" w:rsidTr="00870058">
        <w:trPr>
          <w:trHeight w:val="316"/>
        </w:trPr>
        <w:tc>
          <w:tcPr>
            <w:tcW w:w="943" w:type="dxa"/>
            <w:tcBorders>
              <w:bottom w:val="single" w:sz="4" w:space="0" w:color="auto"/>
            </w:tcBorders>
            <w:noWrap/>
            <w:vAlign w:val="bottom"/>
            <w:hideMark/>
          </w:tcPr>
          <w:p w:rsidR="006A05C3" w:rsidRPr="009D71DD" w:rsidRDefault="006A05C3" w:rsidP="00545A5F">
            <w:pPr>
              <w:pStyle w:val="TableBody"/>
              <w:rPr>
                <w:color w:val="000000"/>
                <w:sz w:val="20"/>
                <w:szCs w:val="20"/>
              </w:rPr>
            </w:pPr>
            <w:r w:rsidRPr="009D71DD">
              <w:rPr>
                <w:sz w:val="20"/>
                <w:szCs w:val="20"/>
              </w:rPr>
              <w:t>-</w:t>
            </w:r>
          </w:p>
        </w:tc>
        <w:tc>
          <w:tcPr>
            <w:tcW w:w="962" w:type="dxa"/>
            <w:tcBorders>
              <w:bottom w:val="single" w:sz="4" w:space="0" w:color="auto"/>
            </w:tcBorders>
            <w:noWrap/>
            <w:vAlign w:val="bottom"/>
            <w:hideMark/>
          </w:tcPr>
          <w:p w:rsidR="006A05C3" w:rsidRPr="009D71DD" w:rsidRDefault="006A05C3" w:rsidP="0066330A">
            <w:pPr>
              <w:pStyle w:val="TableBody"/>
              <w:jc w:val="right"/>
              <w:rPr>
                <w:color w:val="000000"/>
                <w:sz w:val="20"/>
                <w:szCs w:val="20"/>
              </w:rPr>
            </w:pPr>
          </w:p>
        </w:tc>
        <w:tc>
          <w:tcPr>
            <w:tcW w:w="990" w:type="dxa"/>
            <w:tcBorders>
              <w:bottom w:val="single" w:sz="4" w:space="0" w:color="auto"/>
            </w:tcBorders>
            <w:noWrap/>
            <w:vAlign w:val="bottom"/>
            <w:hideMark/>
          </w:tcPr>
          <w:p w:rsidR="006A05C3" w:rsidRPr="009D71DD" w:rsidRDefault="006A05C3" w:rsidP="0066330A">
            <w:pPr>
              <w:pStyle w:val="TableBody"/>
              <w:jc w:val="right"/>
              <w:rPr>
                <w:color w:val="000000"/>
                <w:sz w:val="20"/>
                <w:szCs w:val="20"/>
              </w:rPr>
            </w:pPr>
          </w:p>
        </w:tc>
        <w:tc>
          <w:tcPr>
            <w:tcW w:w="5645" w:type="dxa"/>
            <w:tcBorders>
              <w:bottom w:val="single" w:sz="4" w:space="0" w:color="auto"/>
            </w:tcBorders>
            <w:noWrap/>
            <w:vAlign w:val="bottom"/>
            <w:hideMark/>
          </w:tcPr>
          <w:p w:rsidR="006A05C3" w:rsidRPr="009D71DD" w:rsidRDefault="006A05C3" w:rsidP="00545A5F">
            <w:pPr>
              <w:pStyle w:val="TableBody"/>
              <w:rPr>
                <w:color w:val="000000"/>
                <w:sz w:val="20"/>
                <w:szCs w:val="20"/>
              </w:rPr>
            </w:pPr>
            <w:r w:rsidRPr="009D71DD">
              <w:rPr>
                <w:sz w:val="20"/>
                <w:szCs w:val="20"/>
              </w:rPr>
              <w:t>Not in COGs</w:t>
            </w:r>
          </w:p>
        </w:tc>
      </w:tr>
    </w:tbl>
    <w:p w:rsidR="006A05C3" w:rsidRPr="009D71DD" w:rsidRDefault="006A05C3" w:rsidP="006A05C3">
      <w:pPr>
        <w:pStyle w:val="TableFootnote"/>
        <w:autoSpaceDE w:val="0"/>
        <w:autoSpaceDN w:val="0"/>
        <w:adjustRightInd w:val="0"/>
        <w:rPr>
          <w:sz w:val="20"/>
          <w:szCs w:val="20"/>
        </w:rPr>
      </w:pPr>
      <w:r w:rsidRPr="009D71DD">
        <w:rPr>
          <w:sz w:val="20"/>
          <w:szCs w:val="20"/>
        </w:rPr>
        <w:t>The total is based on the total number of protein coding genes in the genome.</w:t>
      </w:r>
    </w:p>
    <w:p w:rsidR="00D1103D" w:rsidRDefault="00D1103D">
      <w:r>
        <w:br w:type="page"/>
      </w:r>
    </w:p>
    <w:p w:rsidR="00D1103D" w:rsidRDefault="00D1103D" w:rsidP="0066330A">
      <w:pPr>
        <w:pStyle w:val="Heading1"/>
      </w:pPr>
      <w:r w:rsidRPr="00D1103D">
        <w:lastRenderedPageBreak/>
        <w:t>Instructions for additional tables.</w:t>
      </w:r>
    </w:p>
    <w:p w:rsidR="00D1103D" w:rsidRPr="00E632DC" w:rsidRDefault="00D1103D" w:rsidP="00196C3D">
      <w:pPr>
        <w:pStyle w:val="Paragraph"/>
      </w:pPr>
      <w:r w:rsidRPr="00E632DC">
        <w:t xml:space="preserve">Any additional tables must be formatted in the same manner </w:t>
      </w:r>
      <w:r w:rsidR="00B17724">
        <w:t xml:space="preserve">as tables one through five. </w:t>
      </w:r>
      <w:r w:rsidR="00B17724" w:rsidRPr="00E632DC">
        <w:t>This</w:t>
      </w:r>
      <w:r w:rsidR="00B17724">
        <w:t xml:space="preserve"> format is</w:t>
      </w:r>
      <w:r w:rsidRPr="00E632DC">
        <w:t xml:space="preserve"> detailed below</w:t>
      </w:r>
      <w:r w:rsidR="00B17724">
        <w:t xml:space="preserve"> in an example table:</w:t>
      </w:r>
    </w:p>
    <w:p w:rsidR="00E632DC" w:rsidRPr="00E632DC" w:rsidRDefault="00E632DC" w:rsidP="00E632DC">
      <w:pPr>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B17724">
        <w:rPr>
          <w:rFonts w:ascii="Times New Roman" w:hAnsi="Times New Roman" w:cs="Times New Roman"/>
          <w:b/>
          <w:sz w:val="24"/>
          <w:szCs w:val="24"/>
        </w:rPr>
        <w:t>Number</w:t>
      </w:r>
      <w:r>
        <w:rPr>
          <w:rFonts w:ascii="Times New Roman" w:hAnsi="Times New Roman" w:cs="Times New Roman"/>
          <w:b/>
          <w:sz w:val="24"/>
          <w:szCs w:val="24"/>
        </w:rPr>
        <w:t xml:space="preserve">. </w:t>
      </w:r>
      <w:r w:rsidRPr="00E632DC">
        <w:rPr>
          <w:rFonts w:ascii="Times New Roman" w:hAnsi="Times New Roman" w:cs="Times New Roman"/>
          <w:sz w:val="24"/>
          <w:szCs w:val="24"/>
        </w:rPr>
        <w:t>Table title</w:t>
      </w:r>
    </w:p>
    <w:tbl>
      <w:tblPr>
        <w:tblW w:w="0" w:type="auto"/>
        <w:tblLook w:val="04A0" w:firstRow="1" w:lastRow="0" w:firstColumn="1" w:lastColumn="0" w:noHBand="0" w:noVBand="1"/>
      </w:tblPr>
      <w:tblGrid>
        <w:gridCol w:w="2394"/>
        <w:gridCol w:w="2394"/>
        <w:gridCol w:w="2394"/>
        <w:gridCol w:w="2196"/>
      </w:tblGrid>
      <w:tr w:rsidR="00D1103D" w:rsidRPr="00E632DC" w:rsidTr="000A28A8">
        <w:tc>
          <w:tcPr>
            <w:tcW w:w="2394" w:type="dxa"/>
            <w:tcBorders>
              <w:top w:val="single" w:sz="4" w:space="0" w:color="auto"/>
              <w:bottom w:val="single" w:sz="4" w:space="0" w:color="auto"/>
            </w:tcBorders>
          </w:tcPr>
          <w:p w:rsidR="00D1103D" w:rsidRPr="00B35D73" w:rsidRDefault="00E632DC">
            <w:pPr>
              <w:rPr>
                <w:rFonts w:ascii="Times New Roman" w:hAnsi="Times New Roman" w:cs="Times New Roman"/>
                <w:b/>
                <w:sz w:val="24"/>
                <w:szCs w:val="24"/>
              </w:rPr>
            </w:pPr>
            <w:r w:rsidRPr="00B35D73">
              <w:rPr>
                <w:rFonts w:ascii="Times New Roman" w:hAnsi="Times New Roman" w:cs="Times New Roman"/>
                <w:b/>
                <w:sz w:val="24"/>
                <w:szCs w:val="24"/>
              </w:rPr>
              <w:t>Table header</w:t>
            </w:r>
          </w:p>
        </w:tc>
        <w:tc>
          <w:tcPr>
            <w:tcW w:w="2394" w:type="dxa"/>
            <w:tcBorders>
              <w:top w:val="single" w:sz="4" w:space="0" w:color="auto"/>
              <w:bottom w:val="single" w:sz="4" w:space="0" w:color="auto"/>
            </w:tcBorders>
          </w:tcPr>
          <w:p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394" w:type="dxa"/>
            <w:tcBorders>
              <w:top w:val="single" w:sz="4" w:space="0" w:color="auto"/>
              <w:bottom w:val="single" w:sz="4" w:space="0" w:color="auto"/>
            </w:tcBorders>
          </w:tcPr>
          <w:p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c>
          <w:tcPr>
            <w:tcW w:w="2196" w:type="dxa"/>
            <w:tcBorders>
              <w:top w:val="single" w:sz="4" w:space="0" w:color="auto"/>
              <w:bottom w:val="single" w:sz="4" w:space="0" w:color="auto"/>
            </w:tcBorders>
          </w:tcPr>
          <w:p w:rsidR="00D1103D" w:rsidRPr="00E632DC" w:rsidRDefault="00B35D73">
            <w:pPr>
              <w:rPr>
                <w:rFonts w:ascii="Times New Roman" w:hAnsi="Times New Roman" w:cs="Times New Roman"/>
                <w:sz w:val="24"/>
                <w:szCs w:val="24"/>
              </w:rPr>
            </w:pPr>
            <w:r>
              <w:rPr>
                <w:rFonts w:ascii="Times New Roman" w:hAnsi="Times New Roman" w:cs="Times New Roman"/>
                <w:sz w:val="24"/>
                <w:szCs w:val="24"/>
              </w:rPr>
              <w:t>-</w:t>
            </w:r>
          </w:p>
        </w:tc>
      </w:tr>
      <w:tr w:rsidR="00D1103D" w:rsidRPr="00B17724" w:rsidTr="000A28A8">
        <w:tc>
          <w:tcPr>
            <w:tcW w:w="2394" w:type="dxa"/>
            <w:tcBorders>
              <w:top w:val="single" w:sz="4" w:space="0" w:color="auto"/>
            </w:tcBorders>
          </w:tcPr>
          <w:p w:rsidR="00D1103D"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1</w:t>
            </w:r>
          </w:p>
        </w:tc>
        <w:tc>
          <w:tcPr>
            <w:tcW w:w="2394" w:type="dxa"/>
            <w:tcBorders>
              <w:top w:val="single" w:sz="4" w:space="0" w:color="auto"/>
            </w:tcBorders>
          </w:tcPr>
          <w:p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top w:val="single" w:sz="4" w:space="0" w:color="auto"/>
            </w:tcBorders>
          </w:tcPr>
          <w:p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top w:val="single" w:sz="4" w:space="0" w:color="auto"/>
            </w:tcBorders>
          </w:tcPr>
          <w:p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rsidTr="000A28A8">
        <w:tc>
          <w:tcPr>
            <w:tcW w:w="2394" w:type="dxa"/>
          </w:tcPr>
          <w:p w:rsidR="00E632DC" w:rsidRPr="00B17724" w:rsidRDefault="00E632DC" w:rsidP="00E632DC">
            <w:pPr>
              <w:rPr>
                <w:rFonts w:ascii="Times New Roman" w:hAnsi="Times New Roman" w:cs="Times New Roman"/>
                <w:sz w:val="20"/>
                <w:szCs w:val="20"/>
              </w:rPr>
            </w:pPr>
            <w:r w:rsidRPr="00B17724">
              <w:rPr>
                <w:rFonts w:ascii="Times New Roman" w:hAnsi="Times New Roman" w:cs="Times New Roman"/>
                <w:sz w:val="20"/>
                <w:szCs w:val="20"/>
              </w:rPr>
              <w:t>Row 2</w:t>
            </w:r>
          </w:p>
        </w:tc>
        <w:tc>
          <w:tcPr>
            <w:tcW w:w="2394" w:type="dxa"/>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r w:rsidR="00E632DC" w:rsidRPr="00B17724" w:rsidTr="000A28A8">
        <w:tc>
          <w:tcPr>
            <w:tcW w:w="2394" w:type="dxa"/>
            <w:tcBorders>
              <w:bottom w:val="single" w:sz="4" w:space="0" w:color="auto"/>
            </w:tcBorders>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Row 3</w:t>
            </w:r>
          </w:p>
        </w:tc>
        <w:tc>
          <w:tcPr>
            <w:tcW w:w="2394" w:type="dxa"/>
            <w:tcBorders>
              <w:bottom w:val="single" w:sz="4" w:space="0" w:color="auto"/>
            </w:tcBorders>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394" w:type="dxa"/>
            <w:tcBorders>
              <w:bottom w:val="single" w:sz="4" w:space="0" w:color="auto"/>
            </w:tcBorders>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c>
          <w:tcPr>
            <w:tcW w:w="2196" w:type="dxa"/>
            <w:tcBorders>
              <w:bottom w:val="single" w:sz="4" w:space="0" w:color="auto"/>
            </w:tcBorders>
          </w:tcPr>
          <w:p w:rsidR="00E632DC"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w:t>
            </w:r>
          </w:p>
        </w:tc>
      </w:tr>
    </w:tbl>
    <w:p w:rsidR="00D1103D" w:rsidRPr="00B17724" w:rsidRDefault="00E632DC">
      <w:pPr>
        <w:rPr>
          <w:rFonts w:ascii="Times New Roman" w:hAnsi="Times New Roman" w:cs="Times New Roman"/>
          <w:sz w:val="20"/>
          <w:szCs w:val="20"/>
        </w:rPr>
      </w:pPr>
      <w:r w:rsidRPr="00B17724">
        <w:rPr>
          <w:rFonts w:ascii="Times New Roman" w:hAnsi="Times New Roman" w:cs="Times New Roman"/>
          <w:sz w:val="20"/>
          <w:szCs w:val="20"/>
        </w:rPr>
        <w:t>Table footer</w:t>
      </w:r>
    </w:p>
    <w:p w:rsidR="00E632DC" w:rsidRPr="00B17724" w:rsidRDefault="00E632DC">
      <w:pPr>
        <w:rPr>
          <w:rFonts w:cstheme="minorHAnsi"/>
        </w:rPr>
      </w:pPr>
      <w:r>
        <w:rPr>
          <w:rFonts w:cstheme="minorHAnsi"/>
        </w:rPr>
        <w:t>Table title must not exceed one row and this row must begin with</w:t>
      </w:r>
      <w:r w:rsidR="00B17724">
        <w:rPr>
          <w:rFonts w:cstheme="minorHAnsi"/>
        </w:rPr>
        <w:t xml:space="preserve"> the</w:t>
      </w:r>
      <w:r>
        <w:rPr>
          <w:rFonts w:cstheme="minorHAnsi"/>
        </w:rPr>
        <w:t xml:space="preserve"> table number. The top row of the table must have a top and bottom border and the bottom row of the table must have a bottom border. 12pt Times New Roman must be used for both table title and header. Table rows</w:t>
      </w:r>
      <w:r w:rsidR="00B17724">
        <w:rPr>
          <w:rFonts w:cstheme="minorHAnsi"/>
        </w:rPr>
        <w:t xml:space="preserve"> and footer</w:t>
      </w:r>
      <w:r>
        <w:rPr>
          <w:rFonts w:cstheme="minorHAnsi"/>
        </w:rPr>
        <w:t xml:space="preserve"> must be 10 pt Times New Roman</w:t>
      </w:r>
      <w:r w:rsidR="00B17724">
        <w:rPr>
          <w:rFonts w:cstheme="minorHAnsi"/>
        </w:rPr>
        <w:t xml:space="preserve">. Table footer is used to explain different elements. Authors should use superscript </w:t>
      </w:r>
      <w:r w:rsidR="00B17724">
        <w:rPr>
          <w:rFonts w:cstheme="minorHAnsi"/>
          <w:vertAlign w:val="superscript"/>
        </w:rPr>
        <w:t>a, b, c, etc.</w:t>
      </w:r>
      <w:r w:rsidR="00B17724">
        <w:rPr>
          <w:rFonts w:cstheme="minorHAnsi"/>
        </w:rPr>
        <w:t xml:space="preserve"> to refer to the element which is being described (as in table one).</w:t>
      </w:r>
      <w:r w:rsidR="00B35D73">
        <w:rPr>
          <w:rFonts w:cstheme="minorHAnsi"/>
        </w:rPr>
        <w:t xml:space="preserve"> All additional tables should be able to fit in a 10 × 9 space. Font should be no smaller than 10 pt. additional tables normally only appear in an extended genome report.</w:t>
      </w:r>
    </w:p>
    <w:p w:rsidR="00374EBD" w:rsidRDefault="00374EBD">
      <w:r>
        <w:br w:type="page"/>
      </w:r>
    </w:p>
    <w:p w:rsidR="00374EBD" w:rsidRPr="005F0C4E" w:rsidRDefault="00374EBD" w:rsidP="005F65D1">
      <w:pPr>
        <w:pStyle w:val="Heading1"/>
      </w:pPr>
      <w:r w:rsidRPr="005F0C4E">
        <w:lastRenderedPageBreak/>
        <w:t>Figure legends</w:t>
      </w:r>
    </w:p>
    <w:p w:rsidR="00374EBD" w:rsidRPr="005F0C4E" w:rsidRDefault="00374EBD" w:rsidP="005F65D1">
      <w:pPr>
        <w:pStyle w:val="Paragraph"/>
      </w:pPr>
      <w:r w:rsidRPr="005F0C4E">
        <w:t xml:space="preserve">The legends should be included in the main manuscript text file at the end of the document, rather than being a part of the figure file. For each figure, the following information should be provided: Figure number (in sequence, using Arabic numerals - i.e. Figure 1, 2, 3 </w:t>
      </w:r>
      <w:r w:rsidR="00A834B5" w:rsidRPr="005F0C4E">
        <w:t>etc.</w:t>
      </w:r>
      <w:r w:rsidRPr="005F0C4E">
        <w:t>); short title of figure (maximum 15 words); detailed legend, up to 300 words.</w:t>
      </w:r>
    </w:p>
    <w:p w:rsidR="00374EBD" w:rsidRPr="005F0C4E" w:rsidRDefault="00374EBD" w:rsidP="005F65D1">
      <w:pPr>
        <w:pStyle w:val="Paragraph"/>
      </w:pPr>
      <w:r w:rsidRPr="005F0C4E">
        <w:rPr>
          <w:rStyle w:val="Strong"/>
        </w:rPr>
        <w:t>Please note that it is the responsibility of the author(s) to obtain permission from the copyright holder to reproduce figures or tables that have previously been published elsewhere.</w:t>
      </w:r>
    </w:p>
    <w:p w:rsidR="006A05C3" w:rsidRDefault="00374EBD" w:rsidP="005F65D1">
      <w:pPr>
        <w:pStyle w:val="Paragraph"/>
        <w:rPr>
          <w:rFonts w:cstheme="minorHAnsi"/>
        </w:rPr>
      </w:pPr>
      <w:r w:rsidRPr="005F0C4E">
        <w:rPr>
          <w:rStyle w:val="Strong"/>
          <w:rFonts w:cstheme="minorHAnsi"/>
        </w:rPr>
        <w:t>Required Figure(s):</w:t>
      </w:r>
      <w:r w:rsidR="005F0C4E">
        <w:rPr>
          <w:rStyle w:val="Strong"/>
          <w:rFonts w:cstheme="minorHAnsi"/>
        </w:rPr>
        <w:t xml:space="preserve"> </w:t>
      </w:r>
      <w:r w:rsidR="005F0C4E" w:rsidRPr="005F0C4E">
        <w:rPr>
          <w:rStyle w:val="Strong"/>
          <w:rFonts w:cstheme="minorHAnsi"/>
          <w:b w:val="0"/>
        </w:rPr>
        <w:t>a</w:t>
      </w:r>
      <w:r w:rsidRPr="005F0C4E">
        <w:rPr>
          <w:rFonts w:cstheme="minorHAnsi"/>
        </w:rPr>
        <w:t xml:space="preserve"> phylogenetic tree indicating current placement and a photomicrograph or electron photomicrograph of the source organism.</w:t>
      </w:r>
      <w:r w:rsidR="00462366">
        <w:rPr>
          <w:rFonts w:cstheme="minorHAnsi"/>
        </w:rPr>
        <w:t xml:space="preserve"> Authors should include a brief explanation as to the source of the data, algorithms used to create the tree and any relevant references. Each terminal node should indicate the current name of the species from the 16 </w:t>
      </w:r>
      <w:proofErr w:type="spellStart"/>
      <w:r w:rsidR="00462366">
        <w:rPr>
          <w:rFonts w:cstheme="minorHAnsi"/>
        </w:rPr>
        <w:t>rRNA</w:t>
      </w:r>
      <w:proofErr w:type="spellEnd"/>
      <w:r w:rsidR="00462366">
        <w:rPr>
          <w:rFonts w:cstheme="minorHAnsi"/>
        </w:rPr>
        <w:t xml:space="preserve"> gene or other marker gene originated, and the </w:t>
      </w:r>
      <w:proofErr w:type="spellStart"/>
      <w:r w:rsidR="00462366">
        <w:rPr>
          <w:rFonts w:cstheme="minorHAnsi"/>
        </w:rPr>
        <w:t>Genbank</w:t>
      </w:r>
      <w:proofErr w:type="spellEnd"/>
      <w:r w:rsidR="00462366">
        <w:rPr>
          <w:rFonts w:cstheme="minorHAnsi"/>
        </w:rPr>
        <w:t xml:space="preserve"> identifier. Type strains should be identified as such using </w:t>
      </w:r>
      <w:r w:rsidR="00D1103D">
        <w:rPr>
          <w:rFonts w:cstheme="minorHAnsi"/>
        </w:rPr>
        <w:t>a</w:t>
      </w:r>
      <w:r w:rsidR="00462366">
        <w:rPr>
          <w:rFonts w:cstheme="minorHAnsi"/>
        </w:rPr>
        <w:t xml:space="preserve"> superscripted “T”. Authors should also include information about which species/strains used in a tree have a sequenced genome. Trees should not </w:t>
      </w:r>
      <w:r w:rsidR="00D1103D">
        <w:rPr>
          <w:rFonts w:cstheme="minorHAnsi"/>
        </w:rPr>
        <w:t>exceed</w:t>
      </w:r>
      <w:r w:rsidR="00462366">
        <w:rPr>
          <w:rFonts w:cstheme="minorHAnsi"/>
        </w:rPr>
        <w:t xml:space="preserve"> a single page </w:t>
      </w:r>
      <w:r w:rsidR="00D1103D">
        <w:rPr>
          <w:rFonts w:cstheme="minorHAnsi"/>
        </w:rPr>
        <w:t>(7</w:t>
      </w:r>
      <w:r w:rsidR="00462366">
        <w:rPr>
          <w:rFonts w:cstheme="minorHAnsi"/>
        </w:rPr>
        <w:t xml:space="preserve"> x 9 in, including figure legend). Text should be no smaller than 8 pt when drawn to scale and should not overlap.</w:t>
      </w:r>
    </w:p>
    <w:p w:rsidR="005F0C4E" w:rsidRPr="005F0C4E" w:rsidRDefault="005F0C4E" w:rsidP="005F65D1">
      <w:pPr>
        <w:pStyle w:val="Paragraph"/>
        <w:rPr>
          <w:rFonts w:cstheme="minorHAnsi"/>
        </w:rPr>
      </w:pPr>
      <w:r>
        <w:rPr>
          <w:rStyle w:val="Strong"/>
          <w:rFonts w:cstheme="minorHAnsi"/>
        </w:rPr>
        <w:t>Optional</w:t>
      </w:r>
      <w:r w:rsidRPr="005F0C4E">
        <w:rPr>
          <w:rStyle w:val="Strong"/>
          <w:rFonts w:cstheme="minorHAnsi"/>
        </w:rPr>
        <w:t xml:space="preserve"> Figure:</w:t>
      </w:r>
      <w:r>
        <w:rPr>
          <w:rStyle w:val="Strong"/>
          <w:rFonts w:cstheme="minorHAnsi"/>
        </w:rPr>
        <w:t xml:space="preserve"> </w:t>
      </w:r>
      <w:r w:rsidR="00462366">
        <w:rPr>
          <w:rStyle w:val="Strong"/>
          <w:rFonts w:cstheme="minorHAnsi"/>
          <w:b w:val="0"/>
        </w:rPr>
        <w:t xml:space="preserve">A genome map should be provided, for complete genome sequences, keyed to the COGS groups. </w:t>
      </w:r>
    </w:p>
    <w:sectPr w:rsidR="005F0C4E" w:rsidRPr="005F0C4E" w:rsidSect="00697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70D"/>
    <w:multiLevelType w:val="multilevel"/>
    <w:tmpl w:val="60F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B27E4"/>
    <w:multiLevelType w:val="multilevel"/>
    <w:tmpl w:val="2362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A70C6"/>
    <w:multiLevelType w:val="multilevel"/>
    <w:tmpl w:val="3680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C2DB8"/>
    <w:multiLevelType w:val="multilevel"/>
    <w:tmpl w:val="4DC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D3E2D"/>
    <w:multiLevelType w:val="multilevel"/>
    <w:tmpl w:val="1D5C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54"/>
    <w:rsid w:val="000849BE"/>
    <w:rsid w:val="00087854"/>
    <w:rsid w:val="000A28A8"/>
    <w:rsid w:val="000E27D6"/>
    <w:rsid w:val="00196C3D"/>
    <w:rsid w:val="001A1534"/>
    <w:rsid w:val="001A3FC4"/>
    <w:rsid w:val="001E2D85"/>
    <w:rsid w:val="001F1132"/>
    <w:rsid w:val="00205C0C"/>
    <w:rsid w:val="002E060E"/>
    <w:rsid w:val="002E3E73"/>
    <w:rsid w:val="002E54BB"/>
    <w:rsid w:val="002F632E"/>
    <w:rsid w:val="00360DB0"/>
    <w:rsid w:val="00374EBD"/>
    <w:rsid w:val="003820CA"/>
    <w:rsid w:val="003C6FC7"/>
    <w:rsid w:val="00400EA8"/>
    <w:rsid w:val="00413734"/>
    <w:rsid w:val="00437975"/>
    <w:rsid w:val="00450637"/>
    <w:rsid w:val="004518B7"/>
    <w:rsid w:val="0045374B"/>
    <w:rsid w:val="00457A73"/>
    <w:rsid w:val="00462366"/>
    <w:rsid w:val="00466856"/>
    <w:rsid w:val="004B4467"/>
    <w:rsid w:val="004C1A00"/>
    <w:rsid w:val="004D2EE5"/>
    <w:rsid w:val="004D30D0"/>
    <w:rsid w:val="004E0D0E"/>
    <w:rsid w:val="0050576C"/>
    <w:rsid w:val="00545A5F"/>
    <w:rsid w:val="00560C9D"/>
    <w:rsid w:val="0056217F"/>
    <w:rsid w:val="005D462C"/>
    <w:rsid w:val="005D6D75"/>
    <w:rsid w:val="005F0C4E"/>
    <w:rsid w:val="005F65D1"/>
    <w:rsid w:val="005F6CC1"/>
    <w:rsid w:val="0064340C"/>
    <w:rsid w:val="00651A92"/>
    <w:rsid w:val="00654A7E"/>
    <w:rsid w:val="0066330A"/>
    <w:rsid w:val="00675122"/>
    <w:rsid w:val="006970E6"/>
    <w:rsid w:val="006A05C3"/>
    <w:rsid w:val="006F0784"/>
    <w:rsid w:val="006F0E5F"/>
    <w:rsid w:val="00706650"/>
    <w:rsid w:val="00715FBC"/>
    <w:rsid w:val="007773B3"/>
    <w:rsid w:val="00824550"/>
    <w:rsid w:val="00870058"/>
    <w:rsid w:val="008808B5"/>
    <w:rsid w:val="008A17DD"/>
    <w:rsid w:val="008B6416"/>
    <w:rsid w:val="009176BA"/>
    <w:rsid w:val="00923B12"/>
    <w:rsid w:val="00934CC7"/>
    <w:rsid w:val="009570A8"/>
    <w:rsid w:val="0096537A"/>
    <w:rsid w:val="009A1C02"/>
    <w:rsid w:val="009D71DD"/>
    <w:rsid w:val="00A14A05"/>
    <w:rsid w:val="00A834B5"/>
    <w:rsid w:val="00A97B3D"/>
    <w:rsid w:val="00AB791D"/>
    <w:rsid w:val="00AE7AAE"/>
    <w:rsid w:val="00B17724"/>
    <w:rsid w:val="00B35D73"/>
    <w:rsid w:val="00B51F42"/>
    <w:rsid w:val="00B73676"/>
    <w:rsid w:val="00B77F19"/>
    <w:rsid w:val="00BC1470"/>
    <w:rsid w:val="00C34EB9"/>
    <w:rsid w:val="00C6526D"/>
    <w:rsid w:val="00C72069"/>
    <w:rsid w:val="00CF391F"/>
    <w:rsid w:val="00D1103D"/>
    <w:rsid w:val="00D65A59"/>
    <w:rsid w:val="00D85703"/>
    <w:rsid w:val="00DB1E75"/>
    <w:rsid w:val="00E11392"/>
    <w:rsid w:val="00E632DC"/>
    <w:rsid w:val="00EB45B6"/>
    <w:rsid w:val="00EB71A4"/>
    <w:rsid w:val="00EE427E"/>
    <w:rsid w:val="00EE5530"/>
    <w:rsid w:val="00F21076"/>
    <w:rsid w:val="00F57495"/>
    <w:rsid w:val="00F70F66"/>
    <w:rsid w:val="00F90060"/>
    <w:rsid w:val="00F93D22"/>
    <w:rsid w:val="00FB1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63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F93D22"/>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37"/>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3D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EB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15FBC"/>
    <w:rPr>
      <w:b/>
      <w:bCs/>
    </w:rPr>
  </w:style>
  <w:style w:type="paragraph" w:customStyle="1" w:styleId="headin2">
    <w:name w:val="headin 2"/>
    <w:basedOn w:val="Normal"/>
    <w:rsid w:val="00D85703"/>
    <w:pPr>
      <w:autoSpaceDE w:val="0"/>
      <w:autoSpaceDN w:val="0"/>
      <w:adjustRightInd w:val="0"/>
      <w:spacing w:after="220"/>
    </w:pPr>
    <w:rPr>
      <w:i/>
      <w:iCs/>
      <w:u w:color="005189"/>
    </w:rPr>
  </w:style>
  <w:style w:type="paragraph" w:styleId="Title">
    <w:name w:val="Title"/>
    <w:basedOn w:val="Normal"/>
    <w:next w:val="Normal"/>
    <w:link w:val="TitleChar"/>
    <w:autoRedefine/>
    <w:uiPriority w:val="10"/>
    <w:qFormat/>
    <w:rsid w:val="00C34EB9"/>
    <w:pPr>
      <w:pBdr>
        <w:bottom w:val="single" w:sz="8" w:space="4" w:color="4F81BD" w:themeColor="accent1"/>
      </w:pBdr>
      <w:spacing w:after="300" w:line="240" w:lineRule="auto"/>
      <w:contextualSpacing/>
    </w:pPr>
    <w:rPr>
      <w:rFonts w:ascii="Times New Roman" w:eastAsiaTheme="majorEastAsia" w:hAnsi="Times New Roman" w:cstheme="majorBidi"/>
      <w:b/>
      <w:color w:val="17365D" w:themeColor="text2" w:themeShade="BF"/>
      <w:kern w:val="28"/>
      <w:sz w:val="40"/>
      <w:szCs w:val="40"/>
    </w:rPr>
  </w:style>
  <w:style w:type="character" w:customStyle="1" w:styleId="TitleChar">
    <w:name w:val="Title Char"/>
    <w:basedOn w:val="DefaultParagraphFont"/>
    <w:link w:val="Title"/>
    <w:uiPriority w:val="10"/>
    <w:rsid w:val="00C34EB9"/>
    <w:rPr>
      <w:rFonts w:ascii="Times New Roman" w:eastAsiaTheme="majorEastAsia" w:hAnsi="Times New Roman" w:cstheme="majorBidi"/>
      <w:b/>
      <w:color w:val="17365D" w:themeColor="text2" w:themeShade="BF"/>
      <w:kern w:val="28"/>
      <w:sz w:val="40"/>
      <w:szCs w:val="40"/>
    </w:rPr>
  </w:style>
  <w:style w:type="paragraph" w:customStyle="1" w:styleId="TableHead">
    <w:name w:val="Table_Head"/>
    <w:basedOn w:val="Normal"/>
    <w:autoRedefine/>
    <w:rsid w:val="0066330A"/>
    <w:pPr>
      <w:autoSpaceDE w:val="0"/>
      <w:autoSpaceDN w:val="0"/>
      <w:adjustRightInd w:val="0"/>
      <w:spacing w:after="0" w:line="240" w:lineRule="auto"/>
      <w:ind w:left="-10"/>
    </w:pPr>
    <w:rPr>
      <w:rFonts w:ascii="Times New Roman" w:eastAsia="Times New Roman" w:hAnsi="Times New Roman" w:cs="Times New Roman"/>
      <w:sz w:val="20"/>
      <w:szCs w:val="20"/>
      <w:lang w:eastAsia="en-US"/>
    </w:rPr>
  </w:style>
  <w:style w:type="paragraph" w:customStyle="1" w:styleId="TableBody">
    <w:name w:val="Table_Body"/>
    <w:basedOn w:val="Normal"/>
    <w:link w:val="TableBodyChar"/>
    <w:rsid w:val="009A1C02"/>
    <w:pPr>
      <w:spacing w:after="0" w:line="240" w:lineRule="auto"/>
    </w:pPr>
    <w:rPr>
      <w:rFonts w:ascii="Times New Roman" w:eastAsia="Times New Roman" w:hAnsi="Times New Roman" w:cs="Times New Roman"/>
      <w:sz w:val="24"/>
      <w:szCs w:val="24"/>
      <w:lang w:eastAsia="en-US"/>
    </w:rPr>
  </w:style>
  <w:style w:type="character" w:customStyle="1" w:styleId="TableBodyChar">
    <w:name w:val="Table_Body Char"/>
    <w:basedOn w:val="DefaultParagraphFont"/>
    <w:link w:val="TableBody"/>
    <w:rsid w:val="009A1C02"/>
    <w:rPr>
      <w:rFonts w:ascii="Times New Roman" w:eastAsia="Times New Roman" w:hAnsi="Times New Roman" w:cs="Times New Roman"/>
      <w:sz w:val="24"/>
      <w:szCs w:val="24"/>
      <w:lang w:eastAsia="en-US"/>
    </w:rPr>
  </w:style>
  <w:style w:type="paragraph" w:customStyle="1" w:styleId="TableTitle">
    <w:name w:val="Table_Title"/>
    <w:basedOn w:val="Normal"/>
    <w:rsid w:val="009A1C02"/>
    <w:pPr>
      <w:spacing w:before="120" w:after="0" w:line="240" w:lineRule="auto"/>
    </w:pPr>
    <w:rPr>
      <w:rFonts w:ascii="Times New Roman" w:eastAsia="Times New Roman" w:hAnsi="Times New Roman" w:cs="Times New Roman"/>
      <w:sz w:val="24"/>
      <w:szCs w:val="24"/>
      <w:lang w:eastAsia="en-US"/>
    </w:rPr>
  </w:style>
  <w:style w:type="paragraph" w:customStyle="1" w:styleId="TableFootnote">
    <w:name w:val="Table_Footnote"/>
    <w:basedOn w:val="Normal"/>
    <w:rsid w:val="009A1C02"/>
    <w:pPr>
      <w:spacing w:before="120"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74EBD"/>
    <w:rPr>
      <w:color w:val="0000FF"/>
      <w:u w:val="single"/>
    </w:rPr>
  </w:style>
  <w:style w:type="character" w:styleId="FollowedHyperlink">
    <w:name w:val="FollowedHyperlink"/>
    <w:basedOn w:val="DefaultParagraphFont"/>
    <w:uiPriority w:val="99"/>
    <w:semiHidden/>
    <w:unhideWhenUsed/>
    <w:rsid w:val="004B4467"/>
    <w:rPr>
      <w:color w:val="800080" w:themeColor="followedHyperlink"/>
      <w:u w:val="single"/>
    </w:rPr>
  </w:style>
  <w:style w:type="character" w:styleId="CommentReference">
    <w:name w:val="annotation reference"/>
    <w:basedOn w:val="DefaultParagraphFont"/>
    <w:uiPriority w:val="99"/>
    <w:semiHidden/>
    <w:unhideWhenUsed/>
    <w:rsid w:val="00545A5F"/>
    <w:rPr>
      <w:sz w:val="18"/>
      <w:szCs w:val="18"/>
    </w:rPr>
  </w:style>
  <w:style w:type="paragraph" w:styleId="CommentText">
    <w:name w:val="annotation text"/>
    <w:basedOn w:val="Normal"/>
    <w:link w:val="CommentTextChar"/>
    <w:uiPriority w:val="99"/>
    <w:semiHidden/>
    <w:unhideWhenUsed/>
    <w:rsid w:val="00545A5F"/>
    <w:pPr>
      <w:spacing w:line="240" w:lineRule="auto"/>
    </w:pPr>
    <w:rPr>
      <w:sz w:val="24"/>
      <w:szCs w:val="24"/>
    </w:rPr>
  </w:style>
  <w:style w:type="character" w:customStyle="1" w:styleId="CommentTextChar">
    <w:name w:val="Comment Text Char"/>
    <w:basedOn w:val="DefaultParagraphFont"/>
    <w:link w:val="CommentText"/>
    <w:uiPriority w:val="99"/>
    <w:semiHidden/>
    <w:rsid w:val="00545A5F"/>
    <w:rPr>
      <w:sz w:val="24"/>
      <w:szCs w:val="24"/>
    </w:rPr>
  </w:style>
  <w:style w:type="paragraph" w:styleId="CommentSubject">
    <w:name w:val="annotation subject"/>
    <w:basedOn w:val="CommentText"/>
    <w:next w:val="CommentText"/>
    <w:link w:val="CommentSubjectChar"/>
    <w:uiPriority w:val="99"/>
    <w:semiHidden/>
    <w:unhideWhenUsed/>
    <w:rsid w:val="00545A5F"/>
    <w:rPr>
      <w:b/>
      <w:bCs/>
      <w:sz w:val="20"/>
      <w:szCs w:val="20"/>
    </w:rPr>
  </w:style>
  <w:style w:type="character" w:customStyle="1" w:styleId="CommentSubjectChar">
    <w:name w:val="Comment Subject Char"/>
    <w:basedOn w:val="CommentTextChar"/>
    <w:link w:val="CommentSubject"/>
    <w:uiPriority w:val="99"/>
    <w:semiHidden/>
    <w:rsid w:val="00545A5F"/>
    <w:rPr>
      <w:b/>
      <w:bCs/>
      <w:sz w:val="20"/>
      <w:szCs w:val="20"/>
    </w:rPr>
  </w:style>
  <w:style w:type="paragraph" w:styleId="BalloonText">
    <w:name w:val="Balloon Text"/>
    <w:basedOn w:val="Normal"/>
    <w:link w:val="BalloonTextChar"/>
    <w:uiPriority w:val="99"/>
    <w:semiHidden/>
    <w:unhideWhenUsed/>
    <w:rsid w:val="00545A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A5F"/>
    <w:rPr>
      <w:rFonts w:ascii="Lucida Grande" w:hAnsi="Lucida Grande" w:cs="Lucida Grande"/>
      <w:sz w:val="18"/>
      <w:szCs w:val="18"/>
    </w:rPr>
  </w:style>
  <w:style w:type="table" w:styleId="TableGrid">
    <w:name w:val="Table Grid"/>
    <w:basedOn w:val="TableNormal"/>
    <w:uiPriority w:val="59"/>
    <w:rsid w:val="00D1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link w:val="AuthorsChar"/>
    <w:rsid w:val="00C34EB9"/>
    <w:pPr>
      <w:spacing w:before="240" w:after="0" w:line="240" w:lineRule="auto"/>
      <w:ind w:left="2160"/>
      <w:outlineLvl w:val="0"/>
    </w:pPr>
    <w:rPr>
      <w:rFonts w:ascii="Optima" w:eastAsia="SimSun" w:hAnsi="Optima" w:cs="Times New Roman"/>
      <w:b/>
      <w:sz w:val="24"/>
      <w:szCs w:val="24"/>
    </w:rPr>
  </w:style>
  <w:style w:type="character" w:customStyle="1" w:styleId="AuthorsChar">
    <w:name w:val="Authors Char"/>
    <w:basedOn w:val="DefaultParagraphFont"/>
    <w:link w:val="Authors"/>
    <w:rsid w:val="00C34EB9"/>
    <w:rPr>
      <w:rFonts w:ascii="Optima" w:eastAsia="SimSun" w:hAnsi="Optima" w:cs="Times New Roman"/>
      <w:b/>
      <w:sz w:val="24"/>
      <w:szCs w:val="24"/>
    </w:rPr>
  </w:style>
  <w:style w:type="paragraph" w:customStyle="1" w:styleId="Affiliations">
    <w:name w:val="Affiliations"/>
    <w:basedOn w:val="Normal"/>
    <w:link w:val="AffiliationsChar"/>
    <w:rsid w:val="00C34EB9"/>
    <w:pPr>
      <w:spacing w:before="240" w:after="60" w:line="240" w:lineRule="auto"/>
      <w:ind w:left="2304" w:hanging="144"/>
      <w:contextualSpacing/>
      <w:outlineLvl w:val="0"/>
    </w:pPr>
    <w:rPr>
      <w:rFonts w:ascii="Optima" w:eastAsia="SimSun" w:hAnsi="Optima" w:cs="Times New Roman"/>
      <w:b/>
      <w:sz w:val="24"/>
      <w:szCs w:val="24"/>
    </w:rPr>
  </w:style>
  <w:style w:type="character" w:customStyle="1" w:styleId="AffiliationsChar">
    <w:name w:val="Affiliations Char"/>
    <w:basedOn w:val="DefaultParagraphFont"/>
    <w:link w:val="Affiliations"/>
    <w:rsid w:val="00C34EB9"/>
    <w:rPr>
      <w:rFonts w:ascii="Optima" w:eastAsia="SimSun" w:hAnsi="Optima" w:cs="Times New Roman"/>
      <w:b/>
      <w:sz w:val="24"/>
      <w:szCs w:val="24"/>
    </w:rPr>
  </w:style>
  <w:style w:type="paragraph" w:customStyle="1" w:styleId="Correspondence">
    <w:name w:val="Correspondence"/>
    <w:basedOn w:val="Normal"/>
    <w:link w:val="CorrespondenceChar"/>
    <w:rsid w:val="00C34EB9"/>
    <w:pPr>
      <w:spacing w:before="240" w:after="60" w:line="240" w:lineRule="auto"/>
      <w:ind w:left="2160"/>
    </w:pPr>
    <w:rPr>
      <w:rFonts w:ascii="Optima" w:eastAsia="SimSun" w:hAnsi="Optima" w:cs="Times New Roman"/>
      <w:sz w:val="24"/>
      <w:szCs w:val="24"/>
    </w:rPr>
  </w:style>
  <w:style w:type="character" w:customStyle="1" w:styleId="CorrespondenceChar">
    <w:name w:val="Correspondence Char"/>
    <w:basedOn w:val="DefaultParagraphFont"/>
    <w:link w:val="Correspondence"/>
    <w:rsid w:val="00C34EB9"/>
    <w:rPr>
      <w:rFonts w:ascii="Optima" w:eastAsia="SimSun" w:hAnsi="Optima" w:cs="Times New Roman"/>
      <w:sz w:val="24"/>
      <w:szCs w:val="24"/>
    </w:rPr>
  </w:style>
  <w:style w:type="paragraph" w:customStyle="1" w:styleId="Abstract">
    <w:name w:val="Abstract"/>
    <w:basedOn w:val="Normal"/>
    <w:link w:val="AbstractChar"/>
    <w:rsid w:val="00C34EB9"/>
    <w:pPr>
      <w:pBdr>
        <w:top w:val="single" w:sz="4" w:space="1" w:color="auto"/>
        <w:bottom w:val="single" w:sz="4" w:space="1" w:color="auto"/>
      </w:pBdr>
      <w:spacing w:before="240" w:after="240" w:line="240" w:lineRule="auto"/>
      <w:ind w:left="2160"/>
      <w:jc w:val="both"/>
    </w:pPr>
    <w:rPr>
      <w:rFonts w:ascii="Optima" w:eastAsia="SimSun" w:hAnsi="Optima" w:cs="Times New Roman"/>
      <w:sz w:val="24"/>
      <w:szCs w:val="24"/>
    </w:rPr>
  </w:style>
  <w:style w:type="character" w:customStyle="1" w:styleId="AbstractChar">
    <w:name w:val="Abstract Char"/>
    <w:basedOn w:val="DefaultParagraphFont"/>
    <w:link w:val="Abstract"/>
    <w:rsid w:val="00C34EB9"/>
    <w:rPr>
      <w:rFonts w:ascii="Optima" w:eastAsia="SimSun" w:hAnsi="Optima" w:cs="Times New Roman"/>
      <w:sz w:val="24"/>
      <w:szCs w:val="24"/>
    </w:rPr>
  </w:style>
  <w:style w:type="paragraph" w:customStyle="1" w:styleId="AbstractHead">
    <w:name w:val="Abstract_Head"/>
    <w:basedOn w:val="Normal"/>
    <w:rsid w:val="00C34EB9"/>
    <w:pPr>
      <w:keepNext/>
      <w:spacing w:before="240" w:after="0" w:line="240" w:lineRule="auto"/>
      <w:outlineLvl w:val="0"/>
    </w:pPr>
    <w:rPr>
      <w:rFonts w:ascii="Arial" w:eastAsia="SimSun" w:hAnsi="Arial" w:cs="Times New Roman"/>
      <w:b/>
      <w:sz w:val="24"/>
      <w:szCs w:val="24"/>
    </w:rPr>
  </w:style>
  <w:style w:type="paragraph" w:customStyle="1" w:styleId="Keywords">
    <w:name w:val="Keywords"/>
    <w:basedOn w:val="Normal"/>
    <w:link w:val="KeywordsChar"/>
    <w:rsid w:val="00C34EB9"/>
    <w:pPr>
      <w:spacing w:before="240" w:after="60" w:line="240" w:lineRule="auto"/>
      <w:ind w:left="2160"/>
    </w:pPr>
    <w:rPr>
      <w:rFonts w:ascii="Optima" w:eastAsia="SimSun" w:hAnsi="Optima" w:cs="Times New Roman"/>
      <w:sz w:val="24"/>
      <w:szCs w:val="24"/>
    </w:rPr>
  </w:style>
  <w:style w:type="character" w:customStyle="1" w:styleId="KeywordsChar">
    <w:name w:val="Keywords Char"/>
    <w:basedOn w:val="DefaultParagraphFont"/>
    <w:link w:val="Keywords"/>
    <w:rsid w:val="00C34EB9"/>
    <w:rPr>
      <w:rFonts w:ascii="Optima" w:eastAsia="SimSun" w:hAnsi="Optima" w:cs="Times New Roman"/>
      <w:sz w:val="24"/>
      <w:szCs w:val="24"/>
    </w:rPr>
  </w:style>
  <w:style w:type="paragraph" w:customStyle="1" w:styleId="Abbreviations">
    <w:name w:val="Abbreviations"/>
    <w:basedOn w:val="Normal"/>
    <w:rsid w:val="00C34EB9"/>
    <w:pPr>
      <w:spacing w:before="120" w:after="0" w:line="240" w:lineRule="auto"/>
    </w:pPr>
    <w:rPr>
      <w:rFonts w:ascii="Times New Roman" w:eastAsia="SimSun" w:hAnsi="Times New Roman" w:cs="Times New Roman"/>
      <w:sz w:val="24"/>
      <w:szCs w:val="24"/>
    </w:rPr>
  </w:style>
  <w:style w:type="paragraph" w:customStyle="1" w:styleId="Paragraph">
    <w:name w:val="Paragraph"/>
    <w:basedOn w:val="Normal"/>
    <w:link w:val="ParagraphChar"/>
    <w:autoRedefine/>
    <w:rsid w:val="00196C3D"/>
    <w:pPr>
      <w:autoSpaceDE w:val="0"/>
      <w:autoSpaceDN w:val="0"/>
      <w:adjustRightInd w:val="0"/>
      <w:spacing w:after="100" w:afterAutospacing="1" w:line="240" w:lineRule="auto"/>
      <w:jc w:val="both"/>
    </w:pPr>
    <w:rPr>
      <w:rFonts w:ascii="Times New Roman" w:eastAsia="Times New Roman" w:hAnsi="Times New Roman" w:cs="Times New Roman"/>
      <w:szCs w:val="24"/>
    </w:rPr>
  </w:style>
  <w:style w:type="character" w:customStyle="1" w:styleId="ParagraphChar">
    <w:name w:val="Paragraph Char"/>
    <w:basedOn w:val="DefaultParagraphFont"/>
    <w:link w:val="Paragraph"/>
    <w:rsid w:val="00196C3D"/>
    <w:rPr>
      <w:rFonts w:ascii="Times New Roman" w:eastAsia="Times New Roman" w:hAnsi="Times New Roman" w:cs="Times New Roman"/>
      <w:szCs w:val="24"/>
    </w:rPr>
  </w:style>
  <w:style w:type="paragraph" w:styleId="NormalWeb">
    <w:name w:val="Normal (Web)"/>
    <w:basedOn w:val="Normal"/>
    <w:uiPriority w:val="99"/>
    <w:unhideWhenUsed/>
    <w:rsid w:val="00CF39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F391F"/>
  </w:style>
  <w:style w:type="character" w:styleId="Emphasis">
    <w:name w:val="Emphasis"/>
    <w:basedOn w:val="DefaultParagraphFont"/>
    <w:uiPriority w:val="20"/>
    <w:qFormat/>
    <w:rsid w:val="00562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921">
      <w:bodyDiv w:val="1"/>
      <w:marLeft w:val="0"/>
      <w:marRight w:val="0"/>
      <w:marTop w:val="0"/>
      <w:marBottom w:val="0"/>
      <w:divBdr>
        <w:top w:val="none" w:sz="0" w:space="0" w:color="auto"/>
        <w:left w:val="none" w:sz="0" w:space="0" w:color="auto"/>
        <w:bottom w:val="none" w:sz="0" w:space="0" w:color="auto"/>
        <w:right w:val="none" w:sz="0" w:space="0" w:color="auto"/>
      </w:divBdr>
    </w:div>
    <w:div w:id="300422114">
      <w:bodyDiv w:val="1"/>
      <w:marLeft w:val="0"/>
      <w:marRight w:val="0"/>
      <w:marTop w:val="0"/>
      <w:marBottom w:val="0"/>
      <w:divBdr>
        <w:top w:val="none" w:sz="0" w:space="0" w:color="auto"/>
        <w:left w:val="none" w:sz="0" w:space="0" w:color="auto"/>
        <w:bottom w:val="none" w:sz="0" w:space="0" w:color="auto"/>
        <w:right w:val="none" w:sz="0" w:space="0" w:color="auto"/>
      </w:divBdr>
    </w:div>
    <w:div w:id="371619432">
      <w:bodyDiv w:val="1"/>
      <w:marLeft w:val="0"/>
      <w:marRight w:val="0"/>
      <w:marTop w:val="0"/>
      <w:marBottom w:val="0"/>
      <w:divBdr>
        <w:top w:val="none" w:sz="0" w:space="0" w:color="auto"/>
        <w:left w:val="none" w:sz="0" w:space="0" w:color="auto"/>
        <w:bottom w:val="none" w:sz="0" w:space="0" w:color="auto"/>
        <w:right w:val="none" w:sz="0" w:space="0" w:color="auto"/>
      </w:divBdr>
    </w:div>
    <w:div w:id="463696592">
      <w:bodyDiv w:val="1"/>
      <w:marLeft w:val="0"/>
      <w:marRight w:val="0"/>
      <w:marTop w:val="0"/>
      <w:marBottom w:val="0"/>
      <w:divBdr>
        <w:top w:val="none" w:sz="0" w:space="0" w:color="auto"/>
        <w:left w:val="none" w:sz="0" w:space="0" w:color="auto"/>
        <w:bottom w:val="none" w:sz="0" w:space="0" w:color="auto"/>
        <w:right w:val="none" w:sz="0" w:space="0" w:color="auto"/>
      </w:divBdr>
    </w:div>
    <w:div w:id="562834368">
      <w:bodyDiv w:val="1"/>
      <w:marLeft w:val="0"/>
      <w:marRight w:val="0"/>
      <w:marTop w:val="0"/>
      <w:marBottom w:val="0"/>
      <w:divBdr>
        <w:top w:val="none" w:sz="0" w:space="0" w:color="auto"/>
        <w:left w:val="none" w:sz="0" w:space="0" w:color="auto"/>
        <w:bottom w:val="none" w:sz="0" w:space="0" w:color="auto"/>
        <w:right w:val="none" w:sz="0" w:space="0" w:color="auto"/>
      </w:divBdr>
    </w:div>
    <w:div w:id="879441852">
      <w:bodyDiv w:val="1"/>
      <w:marLeft w:val="0"/>
      <w:marRight w:val="0"/>
      <w:marTop w:val="0"/>
      <w:marBottom w:val="0"/>
      <w:divBdr>
        <w:top w:val="none" w:sz="0" w:space="0" w:color="auto"/>
        <w:left w:val="none" w:sz="0" w:space="0" w:color="auto"/>
        <w:bottom w:val="none" w:sz="0" w:space="0" w:color="auto"/>
        <w:right w:val="none" w:sz="0" w:space="0" w:color="auto"/>
      </w:divBdr>
    </w:div>
    <w:div w:id="1132402495">
      <w:bodyDiv w:val="1"/>
      <w:marLeft w:val="0"/>
      <w:marRight w:val="0"/>
      <w:marTop w:val="0"/>
      <w:marBottom w:val="0"/>
      <w:divBdr>
        <w:top w:val="none" w:sz="0" w:space="0" w:color="auto"/>
        <w:left w:val="none" w:sz="0" w:space="0" w:color="auto"/>
        <w:bottom w:val="none" w:sz="0" w:space="0" w:color="auto"/>
        <w:right w:val="none" w:sz="0" w:space="0" w:color="auto"/>
      </w:divBdr>
    </w:div>
    <w:div w:id="1495991334">
      <w:bodyDiv w:val="1"/>
      <w:marLeft w:val="0"/>
      <w:marRight w:val="0"/>
      <w:marTop w:val="0"/>
      <w:marBottom w:val="0"/>
      <w:divBdr>
        <w:top w:val="none" w:sz="0" w:space="0" w:color="auto"/>
        <w:left w:val="none" w:sz="0" w:space="0" w:color="auto"/>
        <w:bottom w:val="none" w:sz="0" w:space="0" w:color="auto"/>
        <w:right w:val="none" w:sz="0" w:space="0" w:color="auto"/>
      </w:divBdr>
    </w:div>
    <w:div w:id="1535381938">
      <w:bodyDiv w:val="1"/>
      <w:marLeft w:val="0"/>
      <w:marRight w:val="0"/>
      <w:marTop w:val="0"/>
      <w:marBottom w:val="0"/>
      <w:divBdr>
        <w:top w:val="none" w:sz="0" w:space="0" w:color="auto"/>
        <w:left w:val="none" w:sz="0" w:space="0" w:color="auto"/>
        <w:bottom w:val="none" w:sz="0" w:space="0" w:color="auto"/>
        <w:right w:val="none" w:sz="0" w:space="0" w:color="auto"/>
      </w:divBdr>
    </w:div>
    <w:div w:id="1727607598">
      <w:bodyDiv w:val="1"/>
      <w:marLeft w:val="0"/>
      <w:marRight w:val="0"/>
      <w:marTop w:val="0"/>
      <w:marBottom w:val="0"/>
      <w:divBdr>
        <w:top w:val="none" w:sz="0" w:space="0" w:color="auto"/>
        <w:left w:val="none" w:sz="0" w:space="0" w:color="auto"/>
        <w:bottom w:val="none" w:sz="0" w:space="0" w:color="auto"/>
        <w:right w:val="none" w:sz="0" w:space="0" w:color="auto"/>
      </w:divBdr>
    </w:div>
    <w:div w:id="1830561735">
      <w:bodyDiv w:val="1"/>
      <w:marLeft w:val="0"/>
      <w:marRight w:val="0"/>
      <w:marTop w:val="0"/>
      <w:marBottom w:val="0"/>
      <w:divBdr>
        <w:top w:val="none" w:sz="0" w:space="0" w:color="auto"/>
        <w:left w:val="none" w:sz="0" w:space="0" w:color="auto"/>
        <w:bottom w:val="none" w:sz="0" w:space="0" w:color="auto"/>
        <w:right w:val="none" w:sz="0" w:space="0" w:color="auto"/>
      </w:divBdr>
    </w:div>
    <w:div w:id="1867743126">
      <w:bodyDiv w:val="1"/>
      <w:marLeft w:val="0"/>
      <w:marRight w:val="0"/>
      <w:marTop w:val="0"/>
      <w:marBottom w:val="0"/>
      <w:divBdr>
        <w:top w:val="none" w:sz="0" w:space="0" w:color="auto"/>
        <w:left w:val="none" w:sz="0" w:space="0" w:color="auto"/>
        <w:bottom w:val="none" w:sz="0" w:space="0" w:color="auto"/>
        <w:right w:val="none" w:sz="0" w:space="0" w:color="auto"/>
      </w:divBdr>
    </w:div>
    <w:div w:id="1910311333">
      <w:bodyDiv w:val="1"/>
      <w:marLeft w:val="0"/>
      <w:marRight w:val="0"/>
      <w:marTop w:val="0"/>
      <w:marBottom w:val="0"/>
      <w:divBdr>
        <w:top w:val="none" w:sz="0" w:space="0" w:color="auto"/>
        <w:left w:val="none" w:sz="0" w:space="0" w:color="auto"/>
        <w:bottom w:val="none" w:sz="0" w:space="0" w:color="auto"/>
        <w:right w:val="none" w:sz="0" w:space="0" w:color="auto"/>
      </w:divBdr>
    </w:div>
    <w:div w:id="19735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mje.org/recommendations/browse/roles-and-responsibilities/defining-the-role-of-authors-and-contributors.html" TargetMode="External"/><Relationship Id="rId3" Type="http://schemas.openxmlformats.org/officeDocument/2006/relationships/styles" Target="styles.xml"/><Relationship Id="rId7" Type="http://schemas.openxmlformats.org/officeDocument/2006/relationships/hyperlink" Target="http://www.standardsingenomics.com/content/9/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86851-12E9-41F1-AE84-8DE4521D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NamesforLife, LLC</Company>
  <LinksUpToDate>false</LinksUpToDate>
  <CharactersWithSpaces>24584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petersen</dc:creator>
  <cp:lastModifiedBy>Alistair Coleman</cp:lastModifiedBy>
  <cp:revision>2</cp:revision>
  <dcterms:created xsi:type="dcterms:W3CDTF">2015-05-11T15:50:00Z</dcterms:created>
  <dcterms:modified xsi:type="dcterms:W3CDTF">2015-05-11T15:50:00Z</dcterms:modified>
</cp:coreProperties>
</file>